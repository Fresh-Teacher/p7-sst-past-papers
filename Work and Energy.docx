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A1C" w:rsidRPr="00E36A1C" w:rsidRDefault="00E36A1C" w:rsidP="00E36A1C">
      <w:pPr>
        <w:spacing w:before="100" w:beforeAutospacing="1" w:after="100" w:afterAutospacing="1" w:line="240" w:lineRule="auto"/>
        <w:outlineLvl w:val="1"/>
        <w:rPr>
          <w:rFonts w:ascii="Helvetica" w:eastAsia="Times New Roman" w:hAnsi="Helvetica" w:cs="Helvetica"/>
          <w:color w:val="222222"/>
          <w:sz w:val="36"/>
          <w:szCs w:val="36"/>
        </w:rPr>
      </w:pPr>
      <w:r w:rsidRPr="00E36A1C">
        <w:rPr>
          <w:rFonts w:ascii="Helvetica" w:eastAsia="Times New Roman" w:hAnsi="Helvetica" w:cs="Helvetica"/>
          <w:color w:val="222222"/>
          <w:sz w:val="36"/>
          <w:szCs w:val="36"/>
        </w:rPr>
        <w:t>Work and Energy</w:t>
      </w:r>
    </w:p>
    <w:p w:rsidR="00E36A1C" w:rsidRPr="00E36A1C" w:rsidRDefault="00E36A1C" w:rsidP="00E36A1C">
      <w:pPr>
        <w:spacing w:after="0" w:line="240" w:lineRule="auto"/>
        <w:rPr>
          <w:rFonts w:ascii="Times New Roman" w:eastAsia="Times New Roman" w:hAnsi="Times New Roman" w:cs="Times New Roman"/>
          <w:sz w:val="24"/>
          <w:szCs w:val="24"/>
        </w:rPr>
      </w:pPr>
      <w:r w:rsidRPr="00E36A1C">
        <w:rPr>
          <w:rFonts w:ascii="Helvetica" w:eastAsia="Times New Roman" w:hAnsi="Helvetica" w:cs="Helvetica"/>
          <w:color w:val="222222"/>
          <w:sz w:val="24"/>
          <w:szCs w:val="24"/>
          <w:shd w:val="clear" w:color="auto" w:fill="FFFFFF"/>
        </w:rPr>
        <w:t>The concepts of work and energy are closely tied to the concept of force because an applied force can do work on an object and cause a change in energy. </w:t>
      </w:r>
      <w:r w:rsidRPr="00E36A1C">
        <w:rPr>
          <w:rFonts w:ascii="Helvetica" w:eastAsia="Times New Roman" w:hAnsi="Helvetica" w:cs="Helvetica"/>
          <w:b/>
          <w:bCs/>
          <w:color w:val="222222"/>
          <w:sz w:val="24"/>
          <w:szCs w:val="24"/>
          <w:shd w:val="clear" w:color="auto" w:fill="FFFFFF"/>
        </w:rPr>
        <w:t>Energy</w:t>
      </w:r>
      <w:r w:rsidRPr="00E36A1C">
        <w:rPr>
          <w:rFonts w:ascii="Helvetica" w:eastAsia="Times New Roman" w:hAnsi="Helvetica" w:cs="Helvetica"/>
          <w:color w:val="222222"/>
          <w:sz w:val="24"/>
          <w:szCs w:val="24"/>
          <w:shd w:val="clear" w:color="auto" w:fill="FFFFFF"/>
        </w:rPr>
        <w:t> is defined as the ability to do work.</w:t>
      </w:r>
    </w:p>
    <w:p w:rsidR="00E36A1C" w:rsidRPr="00E36A1C" w:rsidRDefault="00E36A1C" w:rsidP="00E36A1C">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E36A1C">
        <w:rPr>
          <w:rFonts w:ascii="Helvetica" w:eastAsia="Times New Roman" w:hAnsi="Helvetica" w:cs="Helvetica"/>
          <w:color w:val="000000"/>
          <w:sz w:val="24"/>
          <w:szCs w:val="24"/>
        </w:rPr>
        <w:t>Work</w:t>
      </w:r>
    </w:p>
    <w:p w:rsidR="00E36A1C" w:rsidRPr="00E36A1C" w:rsidRDefault="00E36A1C" w:rsidP="00E36A1C">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E36A1C">
        <w:rPr>
          <w:rFonts w:ascii="Helvetica" w:eastAsia="Times New Roman" w:hAnsi="Helvetica" w:cs="Helvetica"/>
          <w:color w:val="000000"/>
          <w:sz w:val="24"/>
          <w:szCs w:val="24"/>
        </w:rPr>
        <w:t>The concept of work in physics is much more narrowly defined than the common use of the word. </w:t>
      </w:r>
      <w:r w:rsidRPr="00E36A1C">
        <w:rPr>
          <w:rFonts w:ascii="Helvetica" w:eastAsia="Times New Roman" w:hAnsi="Helvetica" w:cs="Helvetica"/>
          <w:b/>
          <w:bCs/>
          <w:color w:val="000000"/>
          <w:sz w:val="24"/>
          <w:szCs w:val="24"/>
        </w:rPr>
        <w:t>Work</w:t>
      </w:r>
      <w:r w:rsidRPr="00E36A1C">
        <w:rPr>
          <w:rFonts w:ascii="Helvetica" w:eastAsia="Times New Roman" w:hAnsi="Helvetica" w:cs="Helvetica"/>
          <w:color w:val="000000"/>
          <w:sz w:val="24"/>
          <w:szCs w:val="24"/>
        </w:rPr>
        <w:t> is done on an object when an applied force moves it through a distance. In our everyday language, work is related to expenditure of muscular effort, but this is </w:t>
      </w:r>
      <w:r w:rsidRPr="00E36A1C">
        <w:rPr>
          <w:rFonts w:ascii="Helvetica" w:eastAsia="Times New Roman" w:hAnsi="Helvetica" w:cs="Helvetica"/>
          <w:i/>
          <w:iCs/>
          <w:color w:val="000000"/>
          <w:sz w:val="24"/>
          <w:szCs w:val="24"/>
        </w:rPr>
        <w:t>not</w:t>
      </w:r>
      <w:r w:rsidRPr="00E36A1C">
        <w:rPr>
          <w:rFonts w:ascii="Helvetica" w:eastAsia="Times New Roman" w:hAnsi="Helvetica" w:cs="Helvetica"/>
          <w:color w:val="000000"/>
          <w:sz w:val="24"/>
          <w:szCs w:val="24"/>
        </w:rPr>
        <w:t> the case in the language of physics. A person that holds a heavy object does no physical work because the force is not moving the object through a distance. Work, according to the physics definition, is being accomplished while the heavy object is being lifted but not while the object is stationary. Another example of the absence of work is a mass on the end of a string rotating in a horizontal circle on a frictionless surface. The centripetal force is directed toward the center of the circle and, therefore, is not moving the object through a distance; that is, the force is not in the direction of motion of the object. (However, work was done to set the mass in motion.) Mathematically, work is </w:t>
      </w:r>
      <w:r w:rsidRPr="00E36A1C">
        <w:rPr>
          <w:rFonts w:ascii="Helvetica" w:eastAsia="Times New Roman" w:hAnsi="Helvetica" w:cs="Helvetica"/>
          <w:i/>
          <w:iCs/>
          <w:color w:val="000000"/>
          <w:sz w:val="24"/>
          <w:szCs w:val="24"/>
        </w:rPr>
        <w:t>W</w:t>
      </w:r>
      <w:r w:rsidRPr="00E36A1C">
        <w:rPr>
          <w:rFonts w:ascii="Helvetica" w:eastAsia="Times New Roman" w:hAnsi="Helvetica" w:cs="Helvetica"/>
          <w:color w:val="000000"/>
          <w:sz w:val="24"/>
          <w:szCs w:val="24"/>
        </w:rPr>
        <w:t> = F · x, where </w:t>
      </w:r>
      <w:r w:rsidRPr="00E36A1C">
        <w:rPr>
          <w:rFonts w:ascii="Helvetica" w:eastAsia="Times New Roman" w:hAnsi="Helvetica" w:cs="Helvetica"/>
          <w:b/>
          <w:bCs/>
          <w:color w:val="000000"/>
          <w:sz w:val="24"/>
          <w:szCs w:val="24"/>
        </w:rPr>
        <w:t>F</w:t>
      </w:r>
      <w:r w:rsidRPr="00E36A1C">
        <w:rPr>
          <w:rFonts w:ascii="Helvetica" w:eastAsia="Times New Roman" w:hAnsi="Helvetica" w:cs="Helvetica"/>
          <w:color w:val="000000"/>
          <w:sz w:val="24"/>
          <w:szCs w:val="24"/>
        </w:rPr>
        <w:t> is the applied force and </w:t>
      </w:r>
      <w:r w:rsidRPr="00E36A1C">
        <w:rPr>
          <w:rFonts w:ascii="Helvetica" w:eastAsia="Times New Roman" w:hAnsi="Helvetica" w:cs="Helvetica"/>
          <w:b/>
          <w:bCs/>
          <w:color w:val="000000"/>
          <w:sz w:val="24"/>
          <w:szCs w:val="24"/>
        </w:rPr>
        <w:t>x</w:t>
      </w:r>
      <w:r w:rsidRPr="00E36A1C">
        <w:rPr>
          <w:rFonts w:ascii="Helvetica" w:eastAsia="Times New Roman" w:hAnsi="Helvetica" w:cs="Helvetica"/>
          <w:color w:val="000000"/>
          <w:sz w:val="24"/>
          <w:szCs w:val="24"/>
        </w:rPr>
        <w:t xml:space="preserve"> is the distance moved, that is, displacement. Work is a scalar. The SI unit for work is the joule (J), which is </w:t>
      </w:r>
      <w:proofErr w:type="spellStart"/>
      <w:r w:rsidRPr="00E36A1C">
        <w:rPr>
          <w:rFonts w:ascii="Helvetica" w:eastAsia="Times New Roman" w:hAnsi="Helvetica" w:cs="Helvetica"/>
          <w:color w:val="000000"/>
          <w:sz w:val="24"/>
          <w:szCs w:val="24"/>
        </w:rPr>
        <w:t>newton</w:t>
      </w:r>
      <w:proofErr w:type="spellEnd"/>
      <w:r w:rsidRPr="00E36A1C">
        <w:rPr>
          <w:rFonts w:ascii="Cambria Math" w:eastAsia="Times New Roman" w:hAnsi="Cambria Math" w:cs="Cambria Math"/>
          <w:color w:val="000000"/>
          <w:sz w:val="24"/>
          <w:szCs w:val="24"/>
        </w:rPr>
        <w:t>‐</w:t>
      </w:r>
      <w:r w:rsidRPr="00E36A1C">
        <w:rPr>
          <w:rFonts w:ascii="Helvetica" w:eastAsia="Times New Roman" w:hAnsi="Helvetica" w:cs="Helvetica"/>
          <w:color w:val="000000"/>
          <w:sz w:val="24"/>
          <w:szCs w:val="24"/>
        </w:rPr>
        <w:t>meter or kg m/s </w:t>
      </w:r>
      <w:r w:rsidRPr="00E36A1C">
        <w:rPr>
          <w:rFonts w:ascii="Helvetica" w:eastAsia="Times New Roman" w:hAnsi="Helvetica" w:cs="Helvetica"/>
          <w:color w:val="000000"/>
          <w:sz w:val="24"/>
          <w:szCs w:val="24"/>
          <w:vertAlign w:val="superscript"/>
        </w:rPr>
        <w:t>2</w:t>
      </w:r>
      <w:r w:rsidRPr="00E36A1C">
        <w:rPr>
          <w:rFonts w:ascii="Helvetica" w:eastAsia="Times New Roman" w:hAnsi="Helvetica" w:cs="Helvetica"/>
          <w:color w:val="000000"/>
          <w:sz w:val="24"/>
          <w:szCs w:val="24"/>
        </w:rPr>
        <w:t>.</w:t>
      </w:r>
    </w:p>
    <w:p w:rsidR="00E36A1C" w:rsidRPr="00E36A1C" w:rsidRDefault="00E36A1C" w:rsidP="00E36A1C">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E36A1C">
        <w:rPr>
          <w:rFonts w:ascii="Helvetica" w:eastAsia="Times New Roman" w:hAnsi="Helvetica" w:cs="Helvetica"/>
          <w:color w:val="000000"/>
          <w:sz w:val="24"/>
          <w:szCs w:val="24"/>
        </w:rPr>
        <w:t>If work is done by a varying force, the above equation cannot be used. Figure shows the force</w:t>
      </w:r>
      <w:r w:rsidRPr="00E36A1C">
        <w:rPr>
          <w:rFonts w:ascii="Cambria Math" w:eastAsia="Times New Roman" w:hAnsi="Cambria Math" w:cs="Cambria Math"/>
          <w:color w:val="000000"/>
          <w:sz w:val="24"/>
          <w:szCs w:val="24"/>
        </w:rPr>
        <w:t>‐</w:t>
      </w:r>
      <w:r w:rsidRPr="00E36A1C">
        <w:rPr>
          <w:rFonts w:ascii="Helvetica" w:eastAsia="Times New Roman" w:hAnsi="Helvetica" w:cs="Helvetica"/>
          <w:color w:val="000000"/>
          <w:sz w:val="24"/>
          <w:szCs w:val="24"/>
        </w:rPr>
        <w:t>versus</w:t>
      </w:r>
      <w:r w:rsidRPr="00E36A1C">
        <w:rPr>
          <w:rFonts w:ascii="Cambria Math" w:eastAsia="Times New Roman" w:hAnsi="Cambria Math" w:cs="Cambria Math"/>
          <w:color w:val="000000"/>
          <w:sz w:val="24"/>
          <w:szCs w:val="24"/>
        </w:rPr>
        <w:t>‐</w:t>
      </w:r>
      <w:r w:rsidRPr="00E36A1C">
        <w:rPr>
          <w:rFonts w:ascii="Helvetica" w:eastAsia="Times New Roman" w:hAnsi="Helvetica" w:cs="Helvetica"/>
          <w:color w:val="000000"/>
          <w:sz w:val="24"/>
          <w:szCs w:val="24"/>
        </w:rPr>
        <w:t xml:space="preserve">displacement graph for an object that has three different successive forces acting on it. The force is increasing in segment </w:t>
      </w:r>
      <w:proofErr w:type="gramStart"/>
      <w:r w:rsidRPr="00E36A1C">
        <w:rPr>
          <w:rFonts w:ascii="Helvetica" w:eastAsia="Times New Roman" w:hAnsi="Helvetica" w:cs="Helvetica"/>
          <w:color w:val="000000"/>
          <w:sz w:val="24"/>
          <w:szCs w:val="24"/>
        </w:rPr>
        <w:t>I</w:t>
      </w:r>
      <w:proofErr w:type="gramEnd"/>
      <w:r w:rsidRPr="00E36A1C">
        <w:rPr>
          <w:rFonts w:ascii="Helvetica" w:eastAsia="Times New Roman" w:hAnsi="Helvetica" w:cs="Helvetica"/>
          <w:color w:val="000000"/>
          <w:sz w:val="24"/>
          <w:szCs w:val="24"/>
        </w:rPr>
        <w:t>, is constant in segment II, and is decreasing in segment III. The work performed on the object by each force is the area between the curve and the </w:t>
      </w:r>
      <w:r w:rsidRPr="00E36A1C">
        <w:rPr>
          <w:rFonts w:ascii="Helvetica" w:eastAsia="Times New Roman" w:hAnsi="Helvetica" w:cs="Helvetica"/>
          <w:i/>
          <w:iCs/>
          <w:color w:val="000000"/>
          <w:sz w:val="24"/>
          <w:szCs w:val="24"/>
        </w:rPr>
        <w:t>x</w:t>
      </w:r>
      <w:r w:rsidRPr="00E36A1C">
        <w:rPr>
          <w:rFonts w:ascii="Helvetica" w:eastAsia="Times New Roman" w:hAnsi="Helvetica" w:cs="Helvetica"/>
          <w:color w:val="000000"/>
          <w:sz w:val="24"/>
          <w:szCs w:val="24"/>
        </w:rPr>
        <w:t> axis. The total work done is the total area between the curve and the </w:t>
      </w:r>
      <w:r w:rsidRPr="00E36A1C">
        <w:rPr>
          <w:rFonts w:ascii="Helvetica" w:eastAsia="Times New Roman" w:hAnsi="Helvetica" w:cs="Helvetica"/>
          <w:i/>
          <w:iCs/>
          <w:color w:val="000000"/>
          <w:sz w:val="24"/>
          <w:szCs w:val="24"/>
        </w:rPr>
        <w:t>x</w:t>
      </w:r>
      <w:r w:rsidRPr="00E36A1C">
        <w:rPr>
          <w:rFonts w:ascii="Helvetica" w:eastAsia="Times New Roman" w:hAnsi="Helvetica" w:cs="Helvetica"/>
          <w:color w:val="000000"/>
          <w:sz w:val="24"/>
          <w:szCs w:val="24"/>
        </w:rPr>
        <w:t> axis. For example, in this case, the work done by the three successive forces is shown in Figure 1.</w:t>
      </w:r>
    </w:p>
    <w:p w:rsidR="00E36A1C" w:rsidRDefault="00E36A1C" w:rsidP="00E36A1C">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noProof/>
          <w:color w:val="000000"/>
          <w:sz w:val="24"/>
          <w:szCs w:val="24"/>
        </w:rPr>
        <w:drawing>
          <wp:inline distT="0" distB="0" distL="0" distR="0">
            <wp:extent cx="1876425" cy="1438275"/>
            <wp:effectExtent l="19050" t="0" r="9525" b="0"/>
            <wp:docPr id="1" name="Picture 1" descr="https://www.cliffsnotes.com/rails/active_storage/blobs/redirect/eyJfcmFpbHMiOnsibWVzc2FnZSI6IkJBaHBBaDhmIiwiZXhwIjpudWxsLCJwdXIiOiJibG9iX2lkIn19--ddc7730f682f09784d70f10a94b1fd9ba3d6e0b4/10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ffsnotes.com/rails/active_storage/blobs/redirect/eyJfcmFpbHMiOnsibWVzc2FnZSI6IkJBaHBBaDhmIiwiZXhwIjpudWxsLCJwdXIiOiJibG9iX2lkIn19--ddc7730f682f09784d70f10a94b1fd9ba3d6e0b4/10053.jpg"/>
                    <pic:cNvPicPr>
                      <a:picLocks noChangeAspect="1" noChangeArrowheads="1"/>
                    </pic:cNvPicPr>
                  </pic:nvPicPr>
                  <pic:blipFill>
                    <a:blip r:embed="rId5" cstate="print"/>
                    <a:srcRect/>
                    <a:stretch>
                      <a:fillRect/>
                    </a:stretch>
                  </pic:blipFill>
                  <pic:spPr bwMode="auto">
                    <a:xfrm>
                      <a:off x="0" y="0"/>
                      <a:ext cx="1876425" cy="1438275"/>
                    </a:xfrm>
                    <a:prstGeom prst="rect">
                      <a:avLst/>
                    </a:prstGeom>
                    <a:noFill/>
                    <a:ln w="9525">
                      <a:noFill/>
                      <a:miter lim="800000"/>
                      <a:headEnd/>
                      <a:tailEnd/>
                    </a:ln>
                  </pic:spPr>
                </pic:pic>
              </a:graphicData>
            </a:graphic>
          </wp:inline>
        </w:drawing>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Kinetic energy is the measure of the work that an object does by virtue of its motion. Simple activities like walking, jumping, throwing, and falling involve kinetic energy. In this article, let us </w:t>
      </w:r>
      <w:proofErr w:type="spellStart"/>
      <w:r>
        <w:rPr>
          <w:rFonts w:ascii="Arial" w:hAnsi="Arial" w:cs="Arial"/>
          <w:color w:val="333333"/>
          <w:sz w:val="21"/>
          <w:szCs w:val="21"/>
        </w:rPr>
        <w:t>familiarise</w:t>
      </w:r>
      <w:proofErr w:type="spellEnd"/>
      <w:r>
        <w:rPr>
          <w:rFonts w:ascii="Arial" w:hAnsi="Arial" w:cs="Arial"/>
          <w:color w:val="333333"/>
          <w:sz w:val="21"/>
          <w:szCs w:val="21"/>
        </w:rPr>
        <w:t xml:space="preserve"> ourselves with the concept of kinetic energy.</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50"/>
      </w:tblGrid>
      <w:tr w:rsidR="00016C06" w:rsidTr="00016C06">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rsidR="00016C06" w:rsidRDefault="00016C06">
            <w:pPr>
              <w:pStyle w:val="NormalWeb"/>
              <w:spacing w:before="0" w:beforeAutospacing="0" w:after="150" w:afterAutospacing="0" w:line="270" w:lineRule="atLeast"/>
              <w:rPr>
                <w:sz w:val="23"/>
                <w:szCs w:val="23"/>
              </w:rPr>
            </w:pPr>
            <w:r>
              <w:rPr>
                <w:rStyle w:val="Strong"/>
                <w:sz w:val="23"/>
                <w:szCs w:val="23"/>
                <w:u w:val="single"/>
              </w:rPr>
              <w:t>Table of Contents</w:t>
            </w:r>
          </w:p>
          <w:p w:rsidR="00016C06" w:rsidRDefault="00016C06" w:rsidP="00016C06">
            <w:pPr>
              <w:numPr>
                <w:ilvl w:val="0"/>
                <w:numId w:val="2"/>
              </w:numPr>
              <w:spacing w:before="100" w:beforeAutospacing="1" w:after="75" w:line="270" w:lineRule="atLeast"/>
              <w:rPr>
                <w:sz w:val="23"/>
                <w:szCs w:val="23"/>
              </w:rPr>
            </w:pPr>
            <w:hyperlink r:id="rId6" w:anchor="what-is-kinetic-energy" w:history="1">
              <w:r>
                <w:rPr>
                  <w:rStyle w:val="Hyperlink"/>
                  <w:color w:val="0BB697"/>
                  <w:sz w:val="23"/>
                  <w:szCs w:val="23"/>
                </w:rPr>
                <w:t>What is Kinetic Energy?</w:t>
              </w:r>
            </w:hyperlink>
          </w:p>
          <w:p w:rsidR="00016C06" w:rsidRDefault="00016C06" w:rsidP="00016C06">
            <w:pPr>
              <w:numPr>
                <w:ilvl w:val="1"/>
                <w:numId w:val="3"/>
              </w:numPr>
              <w:spacing w:before="100" w:beforeAutospacing="1" w:after="75" w:line="270" w:lineRule="atLeast"/>
              <w:rPr>
                <w:sz w:val="23"/>
                <w:szCs w:val="23"/>
              </w:rPr>
            </w:pPr>
            <w:hyperlink r:id="rId7" w:anchor="kinetic-energy-unit" w:history="1">
              <w:r>
                <w:rPr>
                  <w:rStyle w:val="Hyperlink"/>
                  <w:color w:val="0BB697"/>
                  <w:sz w:val="23"/>
                  <w:szCs w:val="23"/>
                </w:rPr>
                <w:t>Kinetic Energy Units</w:t>
              </w:r>
            </w:hyperlink>
          </w:p>
          <w:p w:rsidR="00016C06" w:rsidRDefault="00016C06" w:rsidP="00016C06">
            <w:pPr>
              <w:numPr>
                <w:ilvl w:val="1"/>
                <w:numId w:val="3"/>
              </w:numPr>
              <w:spacing w:before="100" w:beforeAutospacing="1" w:after="75" w:line="270" w:lineRule="atLeast"/>
              <w:rPr>
                <w:sz w:val="23"/>
                <w:szCs w:val="23"/>
              </w:rPr>
            </w:pPr>
            <w:hyperlink r:id="rId8" w:anchor="kinetic-energy-examples" w:history="1">
              <w:r>
                <w:rPr>
                  <w:rStyle w:val="Hyperlink"/>
                  <w:color w:val="0BB697"/>
                  <w:sz w:val="23"/>
                  <w:szCs w:val="23"/>
                </w:rPr>
                <w:t>Kinetic Energy Examples</w:t>
              </w:r>
            </w:hyperlink>
          </w:p>
          <w:p w:rsidR="00016C06" w:rsidRDefault="00016C06" w:rsidP="00016C06">
            <w:pPr>
              <w:numPr>
                <w:ilvl w:val="1"/>
                <w:numId w:val="3"/>
              </w:numPr>
              <w:spacing w:before="100" w:beforeAutospacing="1" w:after="75" w:line="270" w:lineRule="atLeast"/>
              <w:rPr>
                <w:sz w:val="23"/>
                <w:szCs w:val="23"/>
              </w:rPr>
            </w:pPr>
            <w:hyperlink r:id="rId9" w:anchor="kinetic-energy-transformation" w:history="1">
              <w:r>
                <w:rPr>
                  <w:rStyle w:val="Hyperlink"/>
                  <w:color w:val="0BB697"/>
                  <w:sz w:val="23"/>
                  <w:szCs w:val="23"/>
                </w:rPr>
                <w:t>Kinetic Energy Transformation</w:t>
              </w:r>
            </w:hyperlink>
          </w:p>
          <w:p w:rsidR="00016C06" w:rsidRDefault="00016C06" w:rsidP="00016C06">
            <w:pPr>
              <w:numPr>
                <w:ilvl w:val="0"/>
                <w:numId w:val="3"/>
              </w:numPr>
              <w:spacing w:before="100" w:beforeAutospacing="1" w:after="75" w:line="270" w:lineRule="atLeast"/>
              <w:rPr>
                <w:sz w:val="23"/>
                <w:szCs w:val="23"/>
              </w:rPr>
            </w:pPr>
            <w:hyperlink r:id="rId10" w:anchor="kinetic-energy-formula" w:history="1">
              <w:r>
                <w:rPr>
                  <w:rStyle w:val="Hyperlink"/>
                  <w:color w:val="0BB697"/>
                  <w:sz w:val="23"/>
                  <w:szCs w:val="23"/>
                </w:rPr>
                <w:t>Kinetic Energy Formula</w:t>
              </w:r>
            </w:hyperlink>
          </w:p>
          <w:p w:rsidR="00016C06" w:rsidRDefault="00016C06" w:rsidP="00016C06">
            <w:pPr>
              <w:numPr>
                <w:ilvl w:val="1"/>
                <w:numId w:val="3"/>
              </w:numPr>
              <w:spacing w:before="100" w:beforeAutospacing="1" w:after="75" w:line="270" w:lineRule="atLeast"/>
              <w:rPr>
                <w:sz w:val="23"/>
                <w:szCs w:val="23"/>
              </w:rPr>
            </w:pPr>
            <w:hyperlink r:id="rId11" w:anchor="kinetic-energy-derivation" w:history="1">
              <w:r>
                <w:rPr>
                  <w:rStyle w:val="Hyperlink"/>
                  <w:color w:val="0BB697"/>
                  <w:sz w:val="23"/>
                  <w:szCs w:val="23"/>
                </w:rPr>
                <w:t>Kinetic Energy Equation Derivation</w:t>
              </w:r>
            </w:hyperlink>
          </w:p>
          <w:p w:rsidR="00016C06" w:rsidRDefault="00016C06" w:rsidP="00016C06">
            <w:pPr>
              <w:numPr>
                <w:ilvl w:val="1"/>
                <w:numId w:val="3"/>
              </w:numPr>
              <w:spacing w:before="100" w:beforeAutospacing="1" w:after="75" w:line="270" w:lineRule="atLeast"/>
              <w:rPr>
                <w:sz w:val="23"/>
                <w:szCs w:val="23"/>
              </w:rPr>
            </w:pPr>
            <w:hyperlink r:id="rId12" w:anchor="kinetic-energy-a-scalar-or-vector" w:history="1">
              <w:r>
                <w:rPr>
                  <w:rStyle w:val="Hyperlink"/>
                  <w:color w:val="0BB697"/>
                  <w:sz w:val="23"/>
                  <w:szCs w:val="23"/>
                </w:rPr>
                <w:t>Kinetic Energy: a scalar or a vector?</w:t>
              </w:r>
            </w:hyperlink>
          </w:p>
          <w:p w:rsidR="00016C06" w:rsidRDefault="00016C06" w:rsidP="00016C06">
            <w:pPr>
              <w:numPr>
                <w:ilvl w:val="1"/>
                <w:numId w:val="3"/>
              </w:numPr>
              <w:spacing w:before="100" w:beforeAutospacing="1" w:after="75" w:line="270" w:lineRule="atLeast"/>
              <w:rPr>
                <w:sz w:val="23"/>
                <w:szCs w:val="23"/>
              </w:rPr>
            </w:pPr>
            <w:hyperlink r:id="rId13" w:anchor="kinetic-energy-calculation" w:history="1">
              <w:r>
                <w:rPr>
                  <w:rStyle w:val="Hyperlink"/>
                  <w:color w:val="0BB697"/>
                  <w:sz w:val="23"/>
                  <w:szCs w:val="23"/>
                </w:rPr>
                <w:t>Kinetic Energy Calculation</w:t>
              </w:r>
            </w:hyperlink>
          </w:p>
          <w:p w:rsidR="00016C06" w:rsidRDefault="00016C06" w:rsidP="00016C06">
            <w:pPr>
              <w:numPr>
                <w:ilvl w:val="0"/>
                <w:numId w:val="3"/>
              </w:numPr>
              <w:spacing w:before="100" w:beforeAutospacing="1" w:after="75" w:line="270" w:lineRule="atLeast"/>
              <w:rPr>
                <w:sz w:val="23"/>
                <w:szCs w:val="23"/>
              </w:rPr>
            </w:pPr>
            <w:hyperlink r:id="rId14" w:anchor="kinetic-energy-types" w:history="1">
              <w:r>
                <w:rPr>
                  <w:rStyle w:val="Hyperlink"/>
                  <w:color w:val="0BB697"/>
                  <w:sz w:val="23"/>
                  <w:szCs w:val="23"/>
                </w:rPr>
                <w:t>Kinetic Energy Types</w:t>
              </w:r>
            </w:hyperlink>
          </w:p>
          <w:p w:rsidR="00016C06" w:rsidRDefault="00016C06" w:rsidP="00016C06">
            <w:pPr>
              <w:numPr>
                <w:ilvl w:val="1"/>
                <w:numId w:val="3"/>
              </w:numPr>
              <w:spacing w:before="100" w:beforeAutospacing="1" w:after="75" w:line="270" w:lineRule="atLeast"/>
              <w:rPr>
                <w:sz w:val="23"/>
                <w:szCs w:val="23"/>
              </w:rPr>
            </w:pPr>
            <w:hyperlink r:id="rId15" w:anchor="radiant-energy" w:history="1">
              <w:r>
                <w:rPr>
                  <w:rStyle w:val="Hyperlink"/>
                  <w:color w:val="0BB697"/>
                  <w:sz w:val="23"/>
                  <w:szCs w:val="23"/>
                </w:rPr>
                <w:t>Radiant Energy</w:t>
              </w:r>
            </w:hyperlink>
          </w:p>
          <w:p w:rsidR="00016C06" w:rsidRDefault="00016C06" w:rsidP="00016C06">
            <w:pPr>
              <w:numPr>
                <w:ilvl w:val="1"/>
                <w:numId w:val="3"/>
              </w:numPr>
              <w:spacing w:before="100" w:beforeAutospacing="1" w:after="75" w:line="270" w:lineRule="atLeast"/>
              <w:rPr>
                <w:sz w:val="23"/>
                <w:szCs w:val="23"/>
              </w:rPr>
            </w:pPr>
            <w:hyperlink r:id="rId16" w:anchor="thermal-energy" w:history="1">
              <w:r>
                <w:rPr>
                  <w:rStyle w:val="Hyperlink"/>
                  <w:color w:val="0BB697"/>
                  <w:sz w:val="23"/>
                  <w:szCs w:val="23"/>
                </w:rPr>
                <w:t>Thermal Energy</w:t>
              </w:r>
            </w:hyperlink>
          </w:p>
          <w:p w:rsidR="00016C06" w:rsidRDefault="00016C06" w:rsidP="00016C06">
            <w:pPr>
              <w:numPr>
                <w:ilvl w:val="1"/>
                <w:numId w:val="3"/>
              </w:numPr>
              <w:spacing w:before="100" w:beforeAutospacing="1" w:after="75" w:line="270" w:lineRule="atLeast"/>
              <w:rPr>
                <w:sz w:val="23"/>
                <w:szCs w:val="23"/>
              </w:rPr>
            </w:pPr>
            <w:hyperlink r:id="rId17" w:anchor="sound-energy" w:history="1">
              <w:r>
                <w:rPr>
                  <w:rStyle w:val="Hyperlink"/>
                  <w:color w:val="0BB697"/>
                  <w:sz w:val="23"/>
                  <w:szCs w:val="23"/>
                </w:rPr>
                <w:t>Sound Energy</w:t>
              </w:r>
            </w:hyperlink>
          </w:p>
          <w:p w:rsidR="00016C06" w:rsidRDefault="00016C06" w:rsidP="00016C06">
            <w:pPr>
              <w:numPr>
                <w:ilvl w:val="1"/>
                <w:numId w:val="3"/>
              </w:numPr>
              <w:spacing w:before="100" w:beforeAutospacing="1" w:after="75" w:line="270" w:lineRule="atLeast"/>
              <w:rPr>
                <w:sz w:val="23"/>
                <w:szCs w:val="23"/>
              </w:rPr>
            </w:pPr>
            <w:hyperlink r:id="rId18" w:anchor="electrical-energy" w:history="1">
              <w:r>
                <w:rPr>
                  <w:rStyle w:val="Hyperlink"/>
                  <w:color w:val="0BB697"/>
                  <w:sz w:val="23"/>
                  <w:szCs w:val="23"/>
                </w:rPr>
                <w:t>Electrical Energy</w:t>
              </w:r>
            </w:hyperlink>
          </w:p>
          <w:p w:rsidR="00016C06" w:rsidRDefault="00016C06" w:rsidP="00016C06">
            <w:pPr>
              <w:numPr>
                <w:ilvl w:val="1"/>
                <w:numId w:val="3"/>
              </w:numPr>
              <w:spacing w:before="100" w:beforeAutospacing="1" w:after="75" w:line="270" w:lineRule="atLeast"/>
              <w:rPr>
                <w:sz w:val="23"/>
                <w:szCs w:val="23"/>
              </w:rPr>
            </w:pPr>
            <w:hyperlink r:id="rId19" w:anchor="mechanical-energy" w:history="1">
              <w:r>
                <w:rPr>
                  <w:rStyle w:val="Hyperlink"/>
                  <w:color w:val="0BB697"/>
                  <w:sz w:val="23"/>
                  <w:szCs w:val="23"/>
                </w:rPr>
                <w:t>Mechanical Energy</w:t>
              </w:r>
            </w:hyperlink>
          </w:p>
          <w:p w:rsidR="00016C06" w:rsidRDefault="00016C06" w:rsidP="00016C06">
            <w:pPr>
              <w:numPr>
                <w:ilvl w:val="0"/>
                <w:numId w:val="3"/>
              </w:numPr>
              <w:spacing w:before="100" w:beforeAutospacing="1" w:after="75" w:line="270" w:lineRule="atLeast"/>
              <w:rPr>
                <w:sz w:val="23"/>
                <w:szCs w:val="23"/>
              </w:rPr>
            </w:pPr>
            <w:hyperlink r:id="rId20" w:anchor="kinetic-energy-overview" w:history="1">
              <w:r>
                <w:rPr>
                  <w:rStyle w:val="Hyperlink"/>
                  <w:color w:val="0BB697"/>
                  <w:sz w:val="23"/>
                  <w:szCs w:val="23"/>
                </w:rPr>
                <w:t>Overview of Kinetic Energy</w:t>
              </w:r>
            </w:hyperlink>
          </w:p>
          <w:p w:rsidR="00016C06" w:rsidRDefault="00016C06" w:rsidP="00016C06">
            <w:pPr>
              <w:numPr>
                <w:ilvl w:val="0"/>
                <w:numId w:val="3"/>
              </w:numPr>
              <w:spacing w:before="100" w:beforeAutospacing="1" w:after="75" w:line="270" w:lineRule="atLeast"/>
              <w:rPr>
                <w:sz w:val="23"/>
                <w:szCs w:val="23"/>
              </w:rPr>
            </w:pPr>
            <w:hyperlink r:id="rId21" w:anchor="difference-between-kinetic-potential-energy" w:history="1">
              <w:r>
                <w:rPr>
                  <w:rStyle w:val="Hyperlink"/>
                  <w:color w:val="0BB697"/>
                  <w:sz w:val="23"/>
                  <w:szCs w:val="23"/>
                </w:rPr>
                <w:t>Difference Between Kinetic and Potential Energy</w:t>
              </w:r>
            </w:hyperlink>
          </w:p>
          <w:p w:rsidR="00016C06" w:rsidRDefault="00016C06" w:rsidP="00016C06">
            <w:pPr>
              <w:numPr>
                <w:ilvl w:val="0"/>
                <w:numId w:val="3"/>
              </w:numPr>
              <w:spacing w:before="100" w:beforeAutospacing="1" w:after="75" w:line="270" w:lineRule="atLeast"/>
              <w:rPr>
                <w:sz w:val="23"/>
                <w:szCs w:val="23"/>
              </w:rPr>
            </w:pPr>
            <w:hyperlink r:id="rId22" w:anchor="faqs" w:history="1">
              <w:r>
                <w:rPr>
                  <w:rStyle w:val="Hyperlink"/>
                  <w:color w:val="0BB697"/>
                  <w:sz w:val="23"/>
                  <w:szCs w:val="23"/>
                </w:rPr>
                <w:t>Frequently Asked Questions – FAQs</w:t>
              </w:r>
            </w:hyperlink>
          </w:p>
        </w:tc>
      </w:tr>
    </w:tbl>
    <w:p w:rsidR="00016C06" w:rsidRDefault="00016C06" w:rsidP="00016C06">
      <w:pPr>
        <w:pStyle w:val="Heading2"/>
        <w:shd w:val="clear" w:color="auto" w:fill="FFFFFF"/>
        <w:spacing w:before="300" w:beforeAutospacing="0" w:after="150" w:afterAutospacing="0"/>
        <w:rPr>
          <w:rFonts w:ascii="inherit" w:hAnsi="inherit" w:cs="Arial"/>
          <w:b w:val="0"/>
          <w:bCs w:val="0"/>
          <w:color w:val="813588"/>
          <w:sz w:val="32"/>
          <w:szCs w:val="32"/>
        </w:rPr>
      </w:pPr>
      <w:r>
        <w:rPr>
          <w:rFonts w:ascii="inherit" w:hAnsi="inherit" w:cs="Arial"/>
          <w:b w:val="0"/>
          <w:bCs w:val="0"/>
          <w:color w:val="813588"/>
          <w:sz w:val="32"/>
          <w:szCs w:val="32"/>
        </w:rPr>
        <w:lastRenderedPageBreak/>
        <w:t>What is Kinetic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accelerate an object, we have to apply force. To apply force, we need to do work. When work is done on an object, energy is transferred, and the object moves with a new constant speed. We call the energy that is transferred kinetic energy, and it depends on the mass and speed achieved.</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b/>
          <w:bCs/>
          <w:color w:val="333333"/>
          <w:sz w:val="21"/>
          <w:szCs w:val="21"/>
        </w:rPr>
        <w:t>The kinetic energy definition in Physics is given as:</w:t>
      </w:r>
    </w:p>
    <w:p w:rsidR="00016C06" w:rsidRDefault="00016C06" w:rsidP="00016C06">
      <w:pPr>
        <w:pStyle w:val="NormalWeb"/>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Kinetic energy of an object is the measure of the work an object can do by virtue of its motion.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Kinetic energy is a scalar quantity, and it is entirely described by magnitude alone.</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Units of Kinetic Energy</w:t>
      </w:r>
    </w:p>
    <w:p w:rsidR="00016C06" w:rsidRDefault="00016C06" w:rsidP="00016C06">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SI unit of kinetic energy is Joule which is equal to 1 kg.m</w:t>
      </w:r>
      <w:r>
        <w:rPr>
          <w:rFonts w:ascii="Arial" w:hAnsi="Arial" w:cs="Arial"/>
          <w:color w:val="333333"/>
          <w:sz w:val="16"/>
          <w:szCs w:val="16"/>
          <w:vertAlign w:val="superscript"/>
        </w:rPr>
        <w:t>2</w:t>
      </w:r>
      <w:r>
        <w:rPr>
          <w:rFonts w:ascii="Arial" w:hAnsi="Arial" w:cs="Arial"/>
          <w:color w:val="333333"/>
          <w:sz w:val="21"/>
          <w:szCs w:val="21"/>
        </w:rPr>
        <w:t>.s</w:t>
      </w:r>
      <w:r>
        <w:rPr>
          <w:rFonts w:ascii="Arial" w:hAnsi="Arial" w:cs="Arial"/>
          <w:color w:val="333333"/>
          <w:sz w:val="16"/>
          <w:szCs w:val="16"/>
          <w:vertAlign w:val="superscript"/>
        </w:rPr>
        <w:t>-2</w:t>
      </w:r>
      <w:r>
        <w:rPr>
          <w:rFonts w:ascii="Arial" w:hAnsi="Arial" w:cs="Arial"/>
          <w:color w:val="333333"/>
          <w:sz w:val="21"/>
          <w:szCs w:val="21"/>
        </w:rPr>
        <w:t>.</w:t>
      </w:r>
    </w:p>
    <w:p w:rsidR="00016C06" w:rsidRDefault="00016C06" w:rsidP="00016C06">
      <w:pPr>
        <w:numPr>
          <w:ilvl w:val="0"/>
          <w:numId w:val="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CGS unit of kinetic energy is erg.</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Kinetic Energy Examples</w:t>
      </w:r>
    </w:p>
    <w:p w:rsidR="00016C06" w:rsidRDefault="00016C06" w:rsidP="00016C06">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 xml:space="preserve">A truck travelling down the road has more kinetic energy than a car travelling at the same speed because the truck’s mass is much more than the </w:t>
      </w:r>
      <w:proofErr w:type="gramStart"/>
      <w:r>
        <w:rPr>
          <w:rFonts w:ascii="Arial" w:hAnsi="Arial" w:cs="Arial"/>
          <w:color w:val="333333"/>
          <w:sz w:val="21"/>
          <w:szCs w:val="21"/>
        </w:rPr>
        <w:t>car’s</w:t>
      </w:r>
      <w:proofErr w:type="gramEnd"/>
      <w:r>
        <w:rPr>
          <w:rFonts w:ascii="Arial" w:hAnsi="Arial" w:cs="Arial"/>
          <w:color w:val="333333"/>
          <w:sz w:val="21"/>
          <w:szCs w:val="21"/>
        </w:rPr>
        <w:t>.</w:t>
      </w:r>
    </w:p>
    <w:p w:rsidR="00016C06" w:rsidRDefault="00016C06" w:rsidP="00016C06">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lastRenderedPageBreak/>
        <w:t>A river flowing at a certain speed comprises kinetic energy as water has a certain velocity and mass.</w:t>
      </w:r>
    </w:p>
    <w:p w:rsidR="00016C06" w:rsidRDefault="00016C06" w:rsidP="00016C06">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kinetic energy of an asteroid falling towards earth is very large.</w:t>
      </w:r>
    </w:p>
    <w:p w:rsidR="00016C06" w:rsidRDefault="00016C06" w:rsidP="00016C06">
      <w:pPr>
        <w:numPr>
          <w:ilvl w:val="0"/>
          <w:numId w:val="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 xml:space="preserve">The kinetic energy of the </w:t>
      </w:r>
      <w:proofErr w:type="spellStart"/>
      <w:r>
        <w:rPr>
          <w:rFonts w:ascii="Arial" w:hAnsi="Arial" w:cs="Arial"/>
          <w:color w:val="333333"/>
          <w:sz w:val="21"/>
          <w:szCs w:val="21"/>
        </w:rPr>
        <w:t>aeroplane</w:t>
      </w:r>
      <w:proofErr w:type="spellEnd"/>
      <w:r>
        <w:rPr>
          <w:rFonts w:ascii="Arial" w:hAnsi="Arial" w:cs="Arial"/>
          <w:color w:val="333333"/>
          <w:sz w:val="21"/>
          <w:szCs w:val="21"/>
        </w:rPr>
        <w:t xml:space="preserve"> is more during the flight due to its large mass and speedy velocity.</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Kinetic Energy Transformation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Kinetic energy is transferred between objects and can be transformed into other forms of energy. Yo-Yo is a great example to describe the transformation of kinetic energy. While beginning to play with it, one starts by letting it rest in hand; at this point, all the energy is stored in the ball in the form of potential energy. Once the person drops the yo-yo, the stored energy is transformed into kinetic energy, the energy of movement. Once the ball reaches the bottom of the yo-yo, all the energy is converted to kinetic energy.</w:t>
      </w:r>
    </w:p>
    <w:p w:rsidR="00016C06" w:rsidRDefault="00016C06" w:rsidP="00016C06">
      <w:pPr>
        <w:pStyle w:val="Heading4"/>
        <w:shd w:val="clear" w:color="auto" w:fill="FFFFFF"/>
        <w:spacing w:before="150" w:after="150"/>
        <w:rPr>
          <w:rFonts w:ascii="inherit" w:hAnsi="inherit" w:cs="Arial"/>
          <w:b w:val="0"/>
          <w:bCs w:val="0"/>
          <w:color w:val="333333"/>
          <w:sz w:val="26"/>
          <w:szCs w:val="26"/>
        </w:rPr>
      </w:pPr>
      <w:r>
        <w:rPr>
          <w:rFonts w:ascii="inherit" w:hAnsi="inherit" w:cs="Arial"/>
          <w:b w:val="0"/>
          <w:bCs w:val="0"/>
          <w:color w:val="333333"/>
          <w:sz w:val="26"/>
          <w:szCs w:val="26"/>
        </w:rPr>
        <w:t>Similar Reading:</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004"/>
        <w:gridCol w:w="5446"/>
      </w:tblGrid>
      <w:tr w:rsidR="00016C06" w:rsidTr="00016C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16C06" w:rsidRDefault="00016C06">
            <w:pPr>
              <w:rPr>
                <w:sz w:val="23"/>
                <w:szCs w:val="23"/>
              </w:rPr>
            </w:pPr>
            <w:hyperlink r:id="rId23" w:history="1">
              <w:r>
                <w:rPr>
                  <w:rStyle w:val="Hyperlink"/>
                  <w:color w:val="0BB697"/>
                  <w:sz w:val="23"/>
                  <w:szCs w:val="23"/>
                </w:rPr>
                <w:t>Scalar quantity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16C06" w:rsidRDefault="00016C06">
            <w:pPr>
              <w:rPr>
                <w:sz w:val="23"/>
                <w:szCs w:val="23"/>
              </w:rPr>
            </w:pPr>
            <w:hyperlink r:id="rId24" w:history="1">
              <w:r>
                <w:rPr>
                  <w:rStyle w:val="Hyperlink"/>
                  <w:color w:val="0BB697"/>
                  <w:sz w:val="23"/>
                  <w:szCs w:val="23"/>
                </w:rPr>
                <w:t>Potential energy</w:t>
              </w:r>
            </w:hyperlink>
          </w:p>
        </w:tc>
      </w:tr>
    </w:tbl>
    <w:p w:rsidR="00016C06" w:rsidRDefault="00016C06" w:rsidP="00016C06">
      <w:pPr>
        <w:pStyle w:val="Heading2"/>
        <w:shd w:val="clear" w:color="auto" w:fill="FFFFFF"/>
        <w:spacing w:before="300" w:beforeAutospacing="0" w:after="150" w:afterAutospacing="0"/>
        <w:rPr>
          <w:rFonts w:ascii="inherit" w:hAnsi="inherit" w:cs="Arial"/>
          <w:b w:val="0"/>
          <w:bCs w:val="0"/>
          <w:color w:val="813588"/>
          <w:sz w:val="32"/>
          <w:szCs w:val="32"/>
        </w:rPr>
      </w:pPr>
      <w:r>
        <w:rPr>
          <w:rFonts w:ascii="inherit" w:hAnsi="inherit" w:cs="Arial"/>
          <w:b w:val="0"/>
          <w:bCs w:val="0"/>
          <w:color w:val="813588"/>
          <w:sz w:val="32"/>
          <w:szCs w:val="32"/>
        </w:rPr>
        <w:t>The Formula for Kinetic Energy</w:t>
      </w:r>
    </w:p>
    <w:p w:rsidR="00BC25A9"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kinetic energy equation is given as:</w:t>
      </w:r>
    </w:p>
    <w:p w:rsidR="00016C06" w:rsidRDefault="00BC25A9" w:rsidP="00016C06">
      <w:pPr>
        <w:pStyle w:val="NormalWeb"/>
        <w:shd w:val="clear" w:color="auto" w:fill="FFFFFF"/>
        <w:spacing w:before="0" w:beforeAutospacing="0" w:after="150" w:afterAutospacing="0"/>
        <w:rPr>
          <w:rFonts w:ascii="Arial" w:hAnsi="Arial" w:cs="Arial"/>
          <w:color w:val="333333"/>
          <w:sz w:val="21"/>
          <w:szCs w:val="21"/>
        </w:rPr>
      </w:pPr>
      <m:oMathPara>
        <m:oMath>
          <m:eqArr>
            <m:eqArrPr>
              <m:ctrlPr>
                <w:rPr>
                  <w:rFonts w:ascii="Cambria Math" w:hAnsi="Cambria Math" w:cs="Arial"/>
                  <w:color w:val="333333"/>
                  <w:sz w:val="21"/>
                  <w:szCs w:val="21"/>
                </w:rPr>
              </m:ctrlPr>
            </m:eqArrPr>
            <m:e>
              <m:r>
                <w:rPr>
                  <w:rFonts w:ascii="Cambria Math" w:hAnsi="Cambria Math" w:cs="Arial"/>
                  <w:color w:val="333333"/>
                  <w:sz w:val="21"/>
                  <w:szCs w:val="21"/>
                </w:rPr>
                <m:t>W=m.a.d</m:t>
              </m:r>
            </m:e>
            <m:e/>
            <m:e>
              <m:r>
                <w:rPr>
                  <w:rFonts w:ascii="Cambria Math" w:hAnsi="Cambria Math" w:cs="Arial"/>
                  <w:color w:val="333333"/>
                  <w:sz w:val="21"/>
                  <w:szCs w:val="21"/>
                </w:rPr>
                <m:t>=m.d.</m:t>
              </m:r>
              <m:f>
                <m:fPr>
                  <m:ctrlPr>
                    <w:rPr>
                      <w:rFonts w:ascii="Cambria Math" w:hAnsi="Cambria Math" w:cs="Arial"/>
                      <w:color w:val="333333"/>
                      <w:sz w:val="21"/>
                      <w:szCs w:val="21"/>
                    </w:rPr>
                  </m:ctrlPr>
                </m:fPr>
                <m:num>
                  <m:sSubSup>
                    <m:sSubSupPr>
                      <m:ctrlPr>
                        <w:rPr>
                          <w:rFonts w:ascii="Cambria Math" w:hAnsi="Cambria Math" w:cs="Arial"/>
                          <w:color w:val="333333"/>
                          <w:sz w:val="21"/>
                          <w:szCs w:val="21"/>
                        </w:rPr>
                      </m:ctrlPr>
                    </m:sSubSupPr>
                    <m:e>
                      <m:r>
                        <w:rPr>
                          <w:rFonts w:ascii="Cambria Math" w:hAnsi="Cambria Math" w:cs="Arial"/>
                          <w:color w:val="333333"/>
                          <w:sz w:val="21"/>
                          <w:szCs w:val="21"/>
                        </w:rPr>
                        <m:t>v</m:t>
                      </m:r>
                    </m:e>
                    <m:sub>
                      <m:r>
                        <w:rPr>
                          <w:rFonts w:ascii="Cambria Math" w:hAnsi="Cambria Math" w:cs="Arial"/>
                          <w:color w:val="333333"/>
                          <w:sz w:val="21"/>
                          <w:szCs w:val="21"/>
                        </w:rPr>
                        <m:t>f</m:t>
                      </m:r>
                    </m:sub>
                    <m:sup>
                      <m:r>
                        <w:rPr>
                          <w:rFonts w:ascii="Cambria Math" w:hAnsi="Cambria Math" w:cs="Arial"/>
                          <w:color w:val="333333"/>
                          <w:sz w:val="21"/>
                          <w:szCs w:val="21"/>
                        </w:rPr>
                        <m:t>2</m:t>
                      </m:r>
                    </m:sup>
                  </m:sSubSup>
                  <m:r>
                    <w:rPr>
                      <w:rFonts w:ascii="Cambria Math" w:hAnsi="Cambria Math" w:cs="Arial"/>
                      <w:color w:val="333333"/>
                      <w:sz w:val="21"/>
                      <w:szCs w:val="21"/>
                    </w:rPr>
                    <m:t>-</m:t>
                  </m:r>
                  <m:sSubSup>
                    <m:sSubSupPr>
                      <m:ctrlPr>
                        <w:rPr>
                          <w:rFonts w:ascii="Cambria Math" w:hAnsi="Cambria Math" w:cs="Arial"/>
                          <w:color w:val="333333"/>
                          <w:sz w:val="21"/>
                          <w:szCs w:val="21"/>
                        </w:rPr>
                      </m:ctrlPr>
                    </m:sSubSupPr>
                    <m:e>
                      <m:r>
                        <w:rPr>
                          <w:rFonts w:ascii="Cambria Math" w:hAnsi="Cambria Math" w:cs="Arial"/>
                          <w:color w:val="333333"/>
                          <w:sz w:val="21"/>
                          <w:szCs w:val="21"/>
                        </w:rPr>
                        <m:t>v</m:t>
                      </m:r>
                    </m:e>
                    <m:sub>
                      <m:r>
                        <w:rPr>
                          <w:rFonts w:ascii="Cambria Math" w:hAnsi="Cambria Math" w:cs="Arial"/>
                          <w:color w:val="333333"/>
                          <w:sz w:val="21"/>
                          <w:szCs w:val="21"/>
                        </w:rPr>
                        <m:t>i</m:t>
                      </m:r>
                    </m:sub>
                    <m:sup>
                      <m:r>
                        <w:rPr>
                          <w:rFonts w:ascii="Cambria Math" w:hAnsi="Cambria Math" w:cs="Arial"/>
                          <w:color w:val="333333"/>
                          <w:sz w:val="21"/>
                          <w:szCs w:val="21"/>
                        </w:rPr>
                        <m:t>2</m:t>
                      </m:r>
                    </m:sup>
                  </m:sSubSup>
                </m:num>
                <m:den>
                  <m:r>
                    <w:rPr>
                      <w:rFonts w:ascii="Cambria Math" w:hAnsi="Cambria Math" w:cs="Arial"/>
                      <w:color w:val="333333"/>
                      <w:sz w:val="21"/>
                      <w:szCs w:val="21"/>
                    </w:rPr>
                    <m:t>2d</m:t>
                  </m:r>
                </m:den>
              </m:f>
            </m:e>
            <m:e/>
            <m:e>
              <m:r>
                <w:rPr>
                  <w:rFonts w:ascii="Cambria Math" w:hAnsi="Cambria Math" w:cs="Arial"/>
                  <w:color w:val="333333"/>
                  <w:sz w:val="21"/>
                  <w:szCs w:val="21"/>
                </w:rPr>
                <m:t>=m.</m:t>
              </m:r>
              <m:f>
                <m:fPr>
                  <m:ctrlPr>
                    <w:rPr>
                      <w:rFonts w:ascii="Cambria Math" w:hAnsi="Cambria Math" w:cs="Arial"/>
                      <w:color w:val="333333"/>
                      <w:sz w:val="21"/>
                      <w:szCs w:val="21"/>
                    </w:rPr>
                  </m:ctrlPr>
                </m:fPr>
                <m:num>
                  <m:sSubSup>
                    <m:sSubSupPr>
                      <m:ctrlPr>
                        <w:rPr>
                          <w:rFonts w:ascii="Cambria Math" w:hAnsi="Cambria Math" w:cs="Arial"/>
                          <w:color w:val="333333"/>
                          <w:sz w:val="21"/>
                          <w:szCs w:val="21"/>
                        </w:rPr>
                      </m:ctrlPr>
                    </m:sSubSupPr>
                    <m:e>
                      <m:r>
                        <w:rPr>
                          <w:rFonts w:ascii="Cambria Math" w:hAnsi="Cambria Math" w:cs="Arial"/>
                          <w:color w:val="333333"/>
                          <w:sz w:val="21"/>
                          <w:szCs w:val="21"/>
                        </w:rPr>
                        <m:t>v</m:t>
                      </m:r>
                    </m:e>
                    <m:sub>
                      <m:r>
                        <w:rPr>
                          <w:rFonts w:ascii="Cambria Math" w:hAnsi="Cambria Math" w:cs="Arial"/>
                          <w:color w:val="333333"/>
                          <w:sz w:val="21"/>
                          <w:szCs w:val="21"/>
                        </w:rPr>
                        <m:t>f</m:t>
                      </m:r>
                    </m:sub>
                    <m:sup>
                      <m:r>
                        <w:rPr>
                          <w:rFonts w:ascii="Cambria Math" w:hAnsi="Cambria Math" w:cs="Arial"/>
                          <w:color w:val="333333"/>
                          <w:sz w:val="21"/>
                          <w:szCs w:val="21"/>
                        </w:rPr>
                        <m:t>2</m:t>
                      </m:r>
                    </m:sup>
                  </m:sSubSup>
                  <m:r>
                    <w:rPr>
                      <w:rFonts w:ascii="Cambria Math" w:hAnsi="Cambria Math" w:cs="Arial"/>
                      <w:color w:val="333333"/>
                      <w:sz w:val="21"/>
                      <w:szCs w:val="21"/>
                    </w:rPr>
                    <m:t>-</m:t>
                  </m:r>
                  <m:sSubSup>
                    <m:sSubSupPr>
                      <m:ctrlPr>
                        <w:rPr>
                          <w:rFonts w:ascii="Cambria Math" w:hAnsi="Cambria Math" w:cs="Arial"/>
                          <w:color w:val="333333"/>
                          <w:sz w:val="21"/>
                          <w:szCs w:val="21"/>
                        </w:rPr>
                      </m:ctrlPr>
                    </m:sSubSupPr>
                    <m:e>
                      <m:r>
                        <w:rPr>
                          <w:rFonts w:ascii="Cambria Math" w:hAnsi="Cambria Math" w:cs="Arial"/>
                          <w:color w:val="333333"/>
                          <w:sz w:val="21"/>
                          <w:szCs w:val="21"/>
                        </w:rPr>
                        <m:t>v</m:t>
                      </m:r>
                    </m:e>
                    <m:sub>
                      <m:r>
                        <w:rPr>
                          <w:rFonts w:ascii="Cambria Math" w:hAnsi="Cambria Math" w:cs="Arial"/>
                          <w:color w:val="333333"/>
                          <w:sz w:val="21"/>
                          <w:szCs w:val="21"/>
                        </w:rPr>
                        <m:t>i</m:t>
                      </m:r>
                    </m:sub>
                    <m:sup>
                      <m:r>
                        <w:rPr>
                          <w:rFonts w:ascii="Cambria Math" w:hAnsi="Cambria Math" w:cs="Arial"/>
                          <w:color w:val="333333"/>
                          <w:sz w:val="21"/>
                          <w:szCs w:val="21"/>
                        </w:rPr>
                        <m:t>2</m:t>
                      </m:r>
                    </m:sup>
                  </m:sSubSup>
                </m:num>
                <m:den>
                  <m:r>
                    <w:rPr>
                      <w:rFonts w:ascii="Cambria Math" w:hAnsi="Cambria Math" w:cs="Arial"/>
                      <w:color w:val="333333"/>
                      <w:sz w:val="21"/>
                      <w:szCs w:val="21"/>
                    </w:rPr>
                    <m:t>2d</m:t>
                  </m:r>
                </m:den>
              </m:f>
            </m:e>
            <m:e/>
            <m:e>
              <m:r>
                <w:rPr>
                  <w:rFonts w:ascii="Cambria Math" w:hAnsi="Cambria Math" w:cs="Arial"/>
                  <w:color w:val="333333"/>
                  <w:sz w:val="21"/>
                  <w:szCs w:val="21"/>
                </w:rPr>
                <m:t>=</m:t>
              </m:r>
              <m:f>
                <m:fPr>
                  <m:ctrlPr>
                    <w:rPr>
                      <w:rFonts w:ascii="Cambria Math" w:hAnsi="Cambria Math" w:cs="Arial"/>
                      <w:color w:val="333333"/>
                      <w:sz w:val="21"/>
                      <w:szCs w:val="21"/>
                    </w:rPr>
                  </m:ctrlPr>
                </m:fPr>
                <m:num>
                  <m:r>
                    <w:rPr>
                      <w:rFonts w:ascii="Cambria Math" w:hAnsi="Cambria Math" w:cs="Arial"/>
                      <w:color w:val="333333"/>
                      <w:sz w:val="21"/>
                      <w:szCs w:val="21"/>
                    </w:rPr>
                    <m:t>1</m:t>
                  </m:r>
                </m:num>
                <m:den>
                  <m:r>
                    <w:rPr>
                      <w:rFonts w:ascii="Cambria Math" w:hAnsi="Cambria Math" w:cs="Arial"/>
                      <w:color w:val="333333"/>
                      <w:sz w:val="21"/>
                      <w:szCs w:val="21"/>
                    </w:rPr>
                    <m:t>2</m:t>
                  </m:r>
                </m:den>
              </m:f>
              <m:r>
                <w:rPr>
                  <w:rFonts w:ascii="Cambria Math" w:hAnsi="Cambria Math" w:cs="Arial"/>
                  <w:color w:val="333333"/>
                  <w:sz w:val="21"/>
                  <w:szCs w:val="21"/>
                </w:rPr>
                <m:t>.m.</m:t>
              </m:r>
              <m:sSubSup>
                <m:sSubSupPr>
                  <m:ctrlPr>
                    <w:rPr>
                      <w:rFonts w:ascii="Cambria Math" w:hAnsi="Cambria Math" w:cs="Arial"/>
                      <w:color w:val="333333"/>
                      <w:sz w:val="21"/>
                      <w:szCs w:val="21"/>
                    </w:rPr>
                  </m:ctrlPr>
                </m:sSubSupPr>
                <m:e>
                  <m:r>
                    <w:rPr>
                      <w:rFonts w:ascii="Cambria Math" w:hAnsi="Cambria Math" w:cs="Arial"/>
                      <w:color w:val="333333"/>
                      <w:sz w:val="21"/>
                      <w:szCs w:val="21"/>
                    </w:rPr>
                    <m:t>v</m:t>
                  </m:r>
                </m:e>
                <m:sub>
                  <m:r>
                    <w:rPr>
                      <w:rFonts w:ascii="Cambria Math" w:hAnsi="Cambria Math" w:cs="Arial"/>
                      <w:color w:val="333333"/>
                      <w:sz w:val="21"/>
                      <w:szCs w:val="21"/>
                    </w:rPr>
                    <m:t>f</m:t>
                  </m:r>
                </m:sub>
                <m:sup>
                  <m:r>
                    <w:rPr>
                      <w:rFonts w:ascii="Cambria Math" w:hAnsi="Cambria Math" w:cs="Arial"/>
                      <w:color w:val="333333"/>
                      <w:sz w:val="21"/>
                      <w:szCs w:val="21"/>
                    </w:rPr>
                    <m:t>2</m:t>
                  </m:r>
                </m:sup>
              </m:sSubSup>
              <m:r>
                <w:rPr>
                  <w:rFonts w:ascii="Cambria Math" w:hAnsi="Cambria Math" w:cs="Arial"/>
                  <w:color w:val="333333"/>
                  <w:sz w:val="21"/>
                  <w:szCs w:val="21"/>
                </w:rPr>
                <m:t>-</m:t>
              </m:r>
              <m:f>
                <m:fPr>
                  <m:ctrlPr>
                    <w:rPr>
                      <w:rFonts w:ascii="Cambria Math" w:hAnsi="Cambria Math" w:cs="Arial"/>
                      <w:color w:val="333333"/>
                      <w:sz w:val="21"/>
                      <w:szCs w:val="21"/>
                    </w:rPr>
                  </m:ctrlPr>
                </m:fPr>
                <m:num>
                  <m:r>
                    <w:rPr>
                      <w:rFonts w:ascii="Cambria Math" w:hAnsi="Cambria Math" w:cs="Arial"/>
                      <w:color w:val="333333"/>
                      <w:sz w:val="21"/>
                      <w:szCs w:val="21"/>
                    </w:rPr>
                    <m:t>1</m:t>
                  </m:r>
                </m:num>
                <m:den>
                  <m:r>
                    <w:rPr>
                      <w:rFonts w:ascii="Cambria Math" w:hAnsi="Cambria Math" w:cs="Arial"/>
                      <w:color w:val="333333"/>
                      <w:sz w:val="21"/>
                      <w:szCs w:val="21"/>
                    </w:rPr>
                    <m:t>2</m:t>
                  </m:r>
                </m:den>
              </m:f>
              <m:r>
                <w:rPr>
                  <w:rFonts w:ascii="Cambria Math" w:hAnsi="Cambria Math" w:cs="Arial"/>
                  <w:color w:val="333333"/>
                  <w:sz w:val="21"/>
                  <w:szCs w:val="21"/>
                </w:rPr>
                <m:t>.m.</m:t>
              </m:r>
              <m:sSubSup>
                <m:sSubSupPr>
                  <m:ctrlPr>
                    <w:rPr>
                      <w:rFonts w:ascii="Cambria Math" w:hAnsi="Cambria Math" w:cs="Arial"/>
                      <w:color w:val="333333"/>
                      <w:sz w:val="21"/>
                      <w:szCs w:val="21"/>
                    </w:rPr>
                  </m:ctrlPr>
                </m:sSubSupPr>
                <m:e>
                  <m:r>
                    <w:rPr>
                      <w:rFonts w:ascii="Cambria Math" w:hAnsi="Cambria Math" w:cs="Arial"/>
                      <w:color w:val="333333"/>
                      <w:sz w:val="21"/>
                      <w:szCs w:val="21"/>
                    </w:rPr>
                    <m:t>v</m:t>
                  </m:r>
                </m:e>
                <m:sub>
                  <m:r>
                    <w:rPr>
                      <w:rFonts w:ascii="Cambria Math" w:hAnsi="Cambria Math" w:cs="Arial"/>
                      <w:color w:val="333333"/>
                      <w:sz w:val="21"/>
                      <w:szCs w:val="21"/>
                    </w:rPr>
                    <m:t>i</m:t>
                  </m:r>
                </m:sub>
                <m:sup>
                  <m:r>
                    <w:rPr>
                      <w:rFonts w:ascii="Cambria Math" w:hAnsi="Cambria Math" w:cs="Arial"/>
                      <w:color w:val="333333"/>
                      <w:sz w:val="21"/>
                      <w:szCs w:val="21"/>
                    </w:rPr>
                    <m:t>2</m:t>
                  </m:r>
                </m:sup>
              </m:sSubSup>
            </m:e>
          </m:eqArr>
        </m:oMath>
      </m:oMathPara>
      <w:r w:rsidR="00016C06">
        <w:rPr>
          <w:rFonts w:ascii="Arial" w:hAnsi="Arial" w:cs="Arial"/>
          <w:color w:val="333333"/>
          <w:sz w:val="21"/>
          <w:szCs w:val="21"/>
        </w:rPr>
        <w:br/>
      </w:r>
    </w:p>
    <w:p w:rsidR="00016C06" w:rsidRDefault="00016C06" w:rsidP="00016C06">
      <w:pPr>
        <w:shd w:val="clear" w:color="auto" w:fill="FFFFFF"/>
        <w:rPr>
          <w:rFonts w:ascii="Arial" w:hAnsi="Arial" w:cs="Arial"/>
          <w:color w:val="333333"/>
          <w:sz w:val="21"/>
          <w:szCs w:val="21"/>
        </w:rPr>
      </w:pPr>
      <w:r w:rsidRPr="00016C06">
        <w:rPr>
          <w:rFonts w:ascii="Berlin Sans FB" w:hAnsi="Tahoma" w:cs="Tahoma"/>
          <w:color w:val="333333"/>
          <w:sz w:val="21"/>
          <w:szCs w:val="21"/>
        </w:rPr>
        <w:t>��</w:t>
      </w:r>
      <w:r>
        <w:rPr>
          <w:rFonts w:ascii="Arial" w:hAnsi="Arial" w:cs="Arial"/>
          <w:color w:val="333333"/>
          <w:sz w:val="21"/>
          <w:szCs w:val="21"/>
        </w:rPr>
        <w:t>=12</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shd w:val="clear" w:color="auto" w:fill="FFFFFF"/>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br/>
        <w:t>Where KE is the kinetic energy, m is the body’s mass, and v is the body’s velocity.</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Deriving Kinetic Energy Equation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Kinetic energy equation can be obtained by the basic process of computing the work (W) that is done by a force (F). If the body of mass m was pushed for a distance of d on a surface by applying a force that’s parallel to it, then the work done would be:</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acceleration in this equation can be substituted by the initial (</w:t>
      </w:r>
      <w:proofErr w:type="gramStart"/>
      <w:r>
        <w:rPr>
          <w:rFonts w:ascii="Arial" w:hAnsi="Arial" w:cs="Arial"/>
          <w:color w:val="333333"/>
          <w:sz w:val="21"/>
          <w:szCs w:val="21"/>
        </w:rPr>
        <w:t>v</w:t>
      </w:r>
      <w:r>
        <w:rPr>
          <w:rFonts w:ascii="Arial" w:hAnsi="Arial" w:cs="Arial"/>
          <w:color w:val="333333"/>
          <w:sz w:val="16"/>
          <w:szCs w:val="16"/>
          <w:vertAlign w:val="subscript"/>
        </w:rPr>
        <w:t>i</w:t>
      </w:r>
      <w:proofErr w:type="gramEnd"/>
      <w:r>
        <w:rPr>
          <w:rFonts w:ascii="Arial" w:hAnsi="Arial" w:cs="Arial"/>
          <w:color w:val="333333"/>
          <w:sz w:val="21"/>
          <w:szCs w:val="21"/>
        </w:rPr>
        <w:t>) and final (</w:t>
      </w:r>
      <w:proofErr w:type="spellStart"/>
      <w:r>
        <w:rPr>
          <w:rFonts w:ascii="Arial" w:hAnsi="Arial" w:cs="Arial"/>
          <w:color w:val="333333"/>
          <w:sz w:val="21"/>
          <w:szCs w:val="21"/>
        </w:rPr>
        <w:t>v</w:t>
      </w:r>
      <w:r>
        <w:rPr>
          <w:rFonts w:ascii="Arial" w:hAnsi="Arial" w:cs="Arial"/>
          <w:color w:val="333333"/>
          <w:sz w:val="16"/>
          <w:szCs w:val="16"/>
          <w:vertAlign w:val="subscript"/>
        </w:rPr>
        <w:t>f</w:t>
      </w:r>
      <w:proofErr w:type="spellEnd"/>
      <w:r>
        <w:rPr>
          <w:rFonts w:ascii="Arial" w:hAnsi="Arial" w:cs="Arial"/>
          <w:color w:val="333333"/>
          <w:sz w:val="21"/>
          <w:szCs w:val="21"/>
        </w:rPr>
        <w:t>) velocity and the distance. This we get from the kinematic equations of motion.</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2−</w:t>
      </w:r>
      <w:r>
        <w:rPr>
          <w:rFonts w:ascii="Tahoma" w:hAnsi="Tahoma" w:cs="Tahoma"/>
          <w:color w:val="333333"/>
          <w:sz w:val="21"/>
          <w:szCs w:val="21"/>
        </w:rPr>
        <w:t>��</w:t>
      </w:r>
      <w:r>
        <w:rPr>
          <w:rFonts w:ascii="Arial" w:hAnsi="Arial" w:cs="Arial"/>
          <w:color w:val="333333"/>
          <w:sz w:val="21"/>
          <w:szCs w:val="21"/>
        </w:rPr>
        <w:t>22</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2−</w:t>
      </w:r>
      <w:r>
        <w:rPr>
          <w:rFonts w:ascii="Tahoma" w:hAnsi="Tahoma" w:cs="Tahoma"/>
          <w:color w:val="333333"/>
          <w:sz w:val="21"/>
          <w:szCs w:val="21"/>
        </w:rPr>
        <w:t>��</w:t>
      </w:r>
      <w:r>
        <w:rPr>
          <w:rFonts w:ascii="Arial" w:hAnsi="Arial" w:cs="Arial"/>
          <w:color w:val="333333"/>
          <w:sz w:val="21"/>
          <w:szCs w:val="21"/>
        </w:rPr>
        <w:t>22</w:t>
      </w:r>
      <w:r>
        <w:rPr>
          <w:rFonts w:ascii="Tahoma" w:hAnsi="Tahoma" w:cs="Tahoma"/>
          <w:color w:val="333333"/>
          <w:sz w:val="21"/>
          <w:szCs w:val="21"/>
        </w:rPr>
        <w:t>�</w:t>
      </w:r>
      <w:r>
        <w:rPr>
          <w:rFonts w:ascii="Arial" w:hAnsi="Arial" w:cs="Arial"/>
          <w:color w:val="333333"/>
          <w:sz w:val="21"/>
          <w:szCs w:val="21"/>
        </w:rPr>
        <w:t>=12.</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2−12.</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Simplifying the equation further, we get</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=12</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Alternately, one can say that the total work that is done on a system is equivalent to the change in kinetic energy. This statement is equated as follows:</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=Δ</w:t>
      </w:r>
      <w:r>
        <w:rPr>
          <w:rFonts w:ascii="Tahoma" w:hAnsi="Tahoma" w:cs="Tahoma"/>
          <w:color w:val="333333"/>
          <w:sz w:val="21"/>
          <w:szCs w:val="21"/>
        </w:rPr>
        <w: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This equation is known as the </w:t>
      </w:r>
      <w:hyperlink r:id="rId25" w:history="1">
        <w:r>
          <w:rPr>
            <w:rStyle w:val="Hyperlink"/>
            <w:rFonts w:ascii="Arial" w:hAnsi="Arial" w:cs="Arial"/>
            <w:color w:val="73AD21"/>
            <w:sz w:val="21"/>
            <w:szCs w:val="21"/>
          </w:rPr>
          <w:t>work-energy theorem</w:t>
        </w:r>
      </w:hyperlink>
      <w:r>
        <w:rPr>
          <w:rFonts w:ascii="Arial" w:hAnsi="Arial" w:cs="Arial"/>
          <w:color w:val="333333"/>
          <w:sz w:val="21"/>
          <w:szCs w:val="21"/>
        </w:rPr>
        <w:t> and has large applications even if the forces applied vary in magnitude and direction.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ins w:id="0" w:author="Unknown">
        <w:r>
          <w:rPr>
            <w:rStyle w:val="Strong"/>
            <w:rFonts w:ascii="Arial" w:hAnsi="Arial" w:cs="Arial"/>
            <w:color w:val="333333"/>
            <w:sz w:val="21"/>
            <w:szCs w:val="21"/>
          </w:rPr>
          <w:t>Read More:</w:t>
        </w:r>
      </w:ins>
      <w:r>
        <w:rPr>
          <w:rFonts w:ascii="Arial" w:hAnsi="Arial" w:cs="Arial"/>
          <w:color w:val="333333"/>
          <w:sz w:val="21"/>
          <w:szCs w:val="21"/>
        </w:rPr>
        <w:t> </w:t>
      </w:r>
      <w:hyperlink r:id="rId26" w:history="1">
        <w:r>
          <w:rPr>
            <w:rStyle w:val="Hyperlink"/>
            <w:rFonts w:ascii="Arial" w:hAnsi="Arial" w:cs="Arial"/>
            <w:color w:val="73AD21"/>
            <w:sz w:val="21"/>
            <w:szCs w:val="21"/>
          </w:rPr>
          <w:t xml:space="preserve">Derivation </w:t>
        </w:r>
        <w:proofErr w:type="gramStart"/>
        <w:r>
          <w:rPr>
            <w:rStyle w:val="Hyperlink"/>
            <w:rFonts w:ascii="Arial" w:hAnsi="Arial" w:cs="Arial"/>
            <w:color w:val="73AD21"/>
            <w:sz w:val="21"/>
            <w:szCs w:val="21"/>
          </w:rPr>
          <w:t>Of</w:t>
        </w:r>
        <w:proofErr w:type="gramEnd"/>
        <w:r>
          <w:rPr>
            <w:rStyle w:val="Hyperlink"/>
            <w:rFonts w:ascii="Arial" w:hAnsi="Arial" w:cs="Arial"/>
            <w:color w:val="73AD21"/>
            <w:sz w:val="21"/>
            <w:szCs w:val="21"/>
          </w:rPr>
          <w:t xml:space="preserve"> Kinetic Energy</w:t>
        </w:r>
      </w:hyperlink>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Is Kinetic Energy a Vector or a Scalar Quantity?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 expression, we see that velocity (v) is squared. We know that the square of a vector quantity is a scalar, and we also know that mass is a scalar quantity. Therefore, kinetic energy is a scalar quantity.</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Kinetic Energy Calculation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b/>
          <w:bCs/>
          <w:color w:val="333333"/>
          <w:sz w:val="21"/>
          <w:szCs w:val="21"/>
        </w:rPr>
        <w:t>1. Calculate the kinetic energy of a 200 kg object that is moving at a speed of 15 m/s</w:t>
      </w:r>
      <w:proofErr w:type="gramStart"/>
      <w:r>
        <w:rPr>
          <w:rFonts w:ascii="Arial" w:hAnsi="Arial" w:cs="Arial"/>
          <w:b/>
          <w:bCs/>
          <w:color w:val="333333"/>
          <w:sz w:val="21"/>
          <w:szCs w:val="21"/>
        </w:rPr>
        <w:t>.</w:t>
      </w:r>
      <w:proofErr w:type="gramEnd"/>
      <w:r>
        <w:rPr>
          <w:rFonts w:ascii="Arial" w:hAnsi="Arial" w:cs="Arial"/>
          <w:color w:val="333333"/>
          <w:sz w:val="21"/>
          <w:szCs w:val="21"/>
        </w:rPr>
        <w:br/>
      </w:r>
      <w:r>
        <w:rPr>
          <w:rFonts w:ascii="Arial" w:hAnsi="Arial" w:cs="Arial"/>
          <w:color w:val="333333"/>
          <w:sz w:val="21"/>
          <w:szCs w:val="21"/>
          <w:u w:val="single"/>
        </w:rPr>
        <w:t>Solution: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kinetic energy of the body can be calculated using the following equation:</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=12</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shd w:val="clear" w:color="auto" w:fill="FFFFFF"/>
        <w:rPr>
          <w:rFonts w:ascii="Arial" w:hAnsi="Arial" w:cs="Arial"/>
          <w:color w:val="333333"/>
          <w:sz w:val="21"/>
          <w:szCs w:val="21"/>
        </w:rPr>
      </w:pPr>
      <w:r>
        <w:rPr>
          <w:rFonts w:ascii="Arial" w:hAnsi="Arial" w:cs="Arial"/>
          <w:color w:val="333333"/>
          <w:sz w:val="21"/>
          <w:szCs w:val="21"/>
        </w:rPr>
        <w:br/>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Substituting the values in the above equation, we get</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=12(200</w:t>
      </w:r>
      <w:r>
        <w:rPr>
          <w:rFonts w:ascii="Tahoma" w:hAnsi="Tahoma" w:cs="Tahoma"/>
          <w:color w:val="333333"/>
          <w:sz w:val="21"/>
          <w:szCs w:val="21"/>
        </w:rPr>
        <w:t>��</w:t>
      </w:r>
      <w:proofErr w:type="gramStart"/>
      <w:r>
        <w:rPr>
          <w:rFonts w:ascii="Arial" w:hAnsi="Arial" w:cs="Arial"/>
          <w:color w:val="333333"/>
          <w:sz w:val="21"/>
          <w:szCs w:val="21"/>
        </w:rPr>
        <w:t>)(</w:t>
      </w:r>
      <w:proofErr w:type="gramEnd"/>
      <w:r>
        <w:rPr>
          <w:rFonts w:ascii="Arial" w:hAnsi="Arial" w:cs="Arial"/>
          <w:color w:val="333333"/>
          <w:sz w:val="21"/>
          <w:szCs w:val="21"/>
        </w:rPr>
        <w:t>15</w:t>
      </w:r>
      <w:r>
        <w:rPr>
          <w:rFonts w:ascii="Tahoma" w:hAnsi="Tahoma" w:cs="Tahoma"/>
          <w:color w:val="333333"/>
          <w:sz w:val="21"/>
          <w:szCs w:val="21"/>
        </w:rPr>
        <w:t>�</w:t>
      </w:r>
      <w:r>
        <w:rPr>
          <w:rFonts w:ascii="Arial" w:hAnsi="Arial" w:cs="Arial"/>
          <w:color w:val="333333"/>
          <w:sz w:val="21"/>
          <w:szCs w:val="21"/>
        </w:rPr>
        <w:t>/</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shd w:val="clear" w:color="auto" w:fill="FFFFFF"/>
        <w:rPr>
          <w:rFonts w:ascii="Arial" w:hAnsi="Arial" w:cs="Arial"/>
          <w:color w:val="333333"/>
          <w:sz w:val="21"/>
          <w:szCs w:val="21"/>
        </w:rPr>
      </w:pPr>
      <w:r>
        <w:rPr>
          <w:rFonts w:ascii="Arial" w:hAnsi="Arial" w:cs="Arial"/>
          <w:color w:val="333333"/>
          <w:sz w:val="21"/>
          <w:szCs w:val="21"/>
        </w:rPr>
        <w:br/>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=45000</w:t>
      </w:r>
      <w:r>
        <w:rPr>
          <w:rFonts w:ascii="Tahoma" w:hAnsi="Tahoma" w:cs="Tahoma"/>
          <w:color w:val="333333"/>
          <w:sz w:val="21"/>
          <w:szCs w:val="21"/>
        </w:rPr>
        <w:t>���</w:t>
      </w:r>
      <w:r>
        <w:rPr>
          <w:rFonts w:ascii="Arial" w:hAnsi="Arial" w:cs="Arial"/>
          <w:color w:val="333333"/>
          <w:sz w:val="21"/>
          <w:szCs w:val="21"/>
        </w:rPr>
        <w:t>45</w:t>
      </w:r>
      <w:r>
        <w:rPr>
          <w:rFonts w:ascii="Tahoma" w:hAnsi="Tahoma" w:cs="Tahoma"/>
          <w:color w:val="333333"/>
          <w:sz w:val="21"/>
          <w:szCs w:val="21"/>
        </w:rPr>
        <w:t>��</w:t>
      </w:r>
    </w:p>
    <w:p w:rsidR="00016C06" w:rsidRDefault="00016C06" w:rsidP="00016C06">
      <w:pPr>
        <w:shd w:val="clear" w:color="auto" w:fill="FFFFFF"/>
        <w:rPr>
          <w:rFonts w:ascii="Arial" w:hAnsi="Arial" w:cs="Arial"/>
          <w:color w:val="333333"/>
          <w:sz w:val="21"/>
          <w:szCs w:val="21"/>
        </w:rPr>
      </w:pPr>
      <w:r>
        <w:rPr>
          <w:rFonts w:ascii="Arial" w:hAnsi="Arial" w:cs="Arial"/>
          <w:color w:val="333333"/>
          <w:sz w:val="21"/>
          <w:szCs w:val="21"/>
        </w:rPr>
        <w:br/>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b/>
          <w:bCs/>
          <w:color w:val="333333"/>
          <w:sz w:val="21"/>
          <w:szCs w:val="21"/>
        </w:rPr>
        <w:t>2. Calculate the mass of the object moving at a speed of 40 m/s and having a kinetic energy of 1500 J.</w:t>
      </w:r>
      <w:r>
        <w:rPr>
          <w:rFonts w:ascii="Arial" w:hAnsi="Arial" w:cs="Arial"/>
          <w:color w:val="333333"/>
          <w:sz w:val="21"/>
          <w:szCs w:val="21"/>
        </w:rPr>
        <w:br/>
      </w:r>
      <w:r>
        <w:rPr>
          <w:rFonts w:ascii="Arial" w:hAnsi="Arial" w:cs="Arial"/>
          <w:color w:val="333333"/>
          <w:sz w:val="21"/>
          <w:szCs w:val="21"/>
          <w:u w:val="single"/>
        </w:rPr>
        <w:t>Solution: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Rearranging the kinetic energy equation, we get</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lastRenderedPageBreak/>
        <w:t>�</w:t>
      </w:r>
      <w:r>
        <w:rPr>
          <w:rFonts w:ascii="Arial" w:hAnsi="Arial" w:cs="Arial"/>
          <w:color w:val="333333"/>
          <w:sz w:val="21"/>
          <w:szCs w:val="21"/>
        </w:rPr>
        <w:t>=2</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shd w:val="clear" w:color="auto" w:fill="FFFFFF"/>
        <w:rPr>
          <w:rFonts w:ascii="Arial" w:hAnsi="Arial" w:cs="Arial"/>
          <w:color w:val="333333"/>
          <w:sz w:val="21"/>
          <w:szCs w:val="21"/>
        </w:rPr>
      </w:pPr>
      <w:r>
        <w:rPr>
          <w:rFonts w:ascii="Arial" w:hAnsi="Arial" w:cs="Arial"/>
          <w:color w:val="333333"/>
          <w:sz w:val="21"/>
          <w:szCs w:val="21"/>
        </w:rPr>
        <w:br/>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Substituting the values in the above equation, we get,</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=2×1500402=1.87</w:t>
      </w:r>
      <w:r>
        <w:rPr>
          <w:rFonts w:ascii="Tahoma" w:hAnsi="Tahoma" w:cs="Tahoma"/>
          <w:color w:val="333333"/>
          <w:sz w:val="21"/>
          <w:szCs w:val="21"/>
        </w:rPr>
        <w:t>��</w:t>
      </w:r>
    </w:p>
    <w:p w:rsidR="00016C06" w:rsidRDefault="00016C06" w:rsidP="00016C06">
      <w:pPr>
        <w:shd w:val="clear" w:color="auto" w:fill="FFFFFF"/>
        <w:rPr>
          <w:rFonts w:ascii="Arial" w:hAnsi="Arial" w:cs="Arial"/>
          <w:color w:val="333333"/>
          <w:sz w:val="21"/>
          <w:szCs w:val="21"/>
        </w:rPr>
      </w:pPr>
      <w:r>
        <w:rPr>
          <w:rFonts w:ascii="Arial" w:hAnsi="Arial" w:cs="Arial"/>
          <w:color w:val="333333"/>
          <w:sz w:val="21"/>
          <w:szCs w:val="21"/>
        </w:rPr>
        <w:br/>
      </w:r>
    </w:p>
    <w:p w:rsidR="00016C06" w:rsidRDefault="00016C06" w:rsidP="00016C06">
      <w:pPr>
        <w:pStyle w:val="Heading2"/>
        <w:shd w:val="clear" w:color="auto" w:fill="FFFFFF"/>
        <w:spacing w:before="300" w:beforeAutospacing="0" w:after="150" w:afterAutospacing="0"/>
        <w:rPr>
          <w:rFonts w:ascii="inherit" w:hAnsi="inherit" w:cs="Arial"/>
          <w:b w:val="0"/>
          <w:bCs w:val="0"/>
          <w:color w:val="813588"/>
          <w:sz w:val="32"/>
          <w:szCs w:val="32"/>
        </w:rPr>
      </w:pPr>
      <w:r>
        <w:rPr>
          <w:rFonts w:ascii="inherit" w:hAnsi="inherit" w:cs="Arial"/>
          <w:b w:val="0"/>
          <w:bCs w:val="0"/>
          <w:color w:val="813588"/>
          <w:sz w:val="32"/>
          <w:szCs w:val="32"/>
        </w:rPr>
        <w:t>Types of Kinetic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 are five types of kinetic energy: radiant, thermal, sound, electrical and mechanical. Let us look at some of the kinetic energy examples and learn more about the different types of kinetic energy.</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Radiant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Radiant energy is a type of kinetic energy that is always in motion travelling through medium or space. Examples of radiant energy are:</w:t>
      </w:r>
    </w:p>
    <w:p w:rsidR="00016C06" w:rsidRDefault="00016C06" w:rsidP="00016C06">
      <w:pPr>
        <w:numPr>
          <w:ilvl w:val="0"/>
          <w:numId w:val="6"/>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Ultraviolet light</w:t>
      </w:r>
    </w:p>
    <w:p w:rsidR="00016C06" w:rsidRDefault="00016C06" w:rsidP="00016C06">
      <w:pPr>
        <w:numPr>
          <w:ilvl w:val="0"/>
          <w:numId w:val="6"/>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Gamma rays</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Thermal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Thermal energy, known as heat energy, is generated due to the motion of atoms when they collide with each other. Examples of thermal energy are:</w:t>
      </w:r>
    </w:p>
    <w:p w:rsidR="00016C06" w:rsidRDefault="00016C06" w:rsidP="00016C06">
      <w:pPr>
        <w:numPr>
          <w:ilvl w:val="0"/>
          <w:numId w:val="7"/>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Hot springs</w:t>
      </w:r>
    </w:p>
    <w:p w:rsidR="00016C06" w:rsidRDefault="00016C06" w:rsidP="00016C06">
      <w:pPr>
        <w:numPr>
          <w:ilvl w:val="0"/>
          <w:numId w:val="7"/>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Heated swimming pools</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Sound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vibration of an object produces sound energy. Sound energy travels through the medium but cannot travel in a vacuum as there are no particles to act as a medium. Examples of sound energy are:</w:t>
      </w:r>
    </w:p>
    <w:p w:rsidR="00016C06" w:rsidRDefault="00016C06" w:rsidP="00016C06">
      <w:pPr>
        <w:numPr>
          <w:ilvl w:val="0"/>
          <w:numId w:val="8"/>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Tuning fork</w:t>
      </w:r>
    </w:p>
    <w:p w:rsidR="00016C06" w:rsidRDefault="00016C06" w:rsidP="00016C06">
      <w:pPr>
        <w:numPr>
          <w:ilvl w:val="0"/>
          <w:numId w:val="8"/>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Beating drums</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t>Electrical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Electrical energy is obtained from the free electrons that are of positive and negative charge. Examples of electrical energy are:</w:t>
      </w:r>
    </w:p>
    <w:p w:rsidR="00016C06" w:rsidRDefault="00016C06" w:rsidP="00016C06">
      <w:pPr>
        <w:numPr>
          <w:ilvl w:val="0"/>
          <w:numId w:val="9"/>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Lightning</w:t>
      </w:r>
    </w:p>
    <w:p w:rsidR="00016C06" w:rsidRDefault="00016C06" w:rsidP="00016C06">
      <w:pPr>
        <w:numPr>
          <w:ilvl w:val="0"/>
          <w:numId w:val="9"/>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Batteries when in use</w:t>
      </w:r>
    </w:p>
    <w:p w:rsidR="00016C06" w:rsidRDefault="00016C06" w:rsidP="00016C06">
      <w:pPr>
        <w:pStyle w:val="Heading3"/>
        <w:shd w:val="clear" w:color="auto" w:fill="FFFFFF"/>
        <w:spacing w:before="300" w:after="150"/>
        <w:rPr>
          <w:rFonts w:ascii="inherit" w:hAnsi="inherit" w:cs="Arial"/>
          <w:b w:val="0"/>
          <w:bCs w:val="0"/>
          <w:color w:val="813588"/>
          <w:sz w:val="29"/>
          <w:szCs w:val="29"/>
        </w:rPr>
      </w:pPr>
      <w:r>
        <w:rPr>
          <w:rFonts w:ascii="inherit" w:hAnsi="inherit" w:cs="Arial"/>
          <w:b w:val="0"/>
          <w:bCs w:val="0"/>
          <w:color w:val="813588"/>
          <w:sz w:val="29"/>
          <w:szCs w:val="29"/>
        </w:rPr>
        <w:lastRenderedPageBreak/>
        <w:t>Mechanical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sum of kinetic energy and potential energy is known as mechanical energy, which can neither be created nor be destroyed but converted from one form to another. Examples of mechanical energy are:</w:t>
      </w:r>
    </w:p>
    <w:p w:rsidR="00016C06" w:rsidRDefault="00016C06" w:rsidP="00016C06">
      <w:pPr>
        <w:numPr>
          <w:ilvl w:val="0"/>
          <w:numId w:val="10"/>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Orbiting of satellites around the earth</w:t>
      </w:r>
    </w:p>
    <w:p w:rsidR="00016C06" w:rsidRDefault="00016C06" w:rsidP="00016C06">
      <w:pPr>
        <w:numPr>
          <w:ilvl w:val="0"/>
          <w:numId w:val="10"/>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A moving car</w:t>
      </w:r>
    </w:p>
    <w:p w:rsidR="00016C06" w:rsidRDefault="00016C06" w:rsidP="00016C06">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What is Potential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 we know, an object can store energy due to its position. In the case of a bow and an arrow, when the bow is drawn, it stores some amount of </w:t>
      </w:r>
      <w:hyperlink r:id="rId27" w:history="1">
        <w:r>
          <w:rPr>
            <w:rStyle w:val="Hyperlink"/>
            <w:rFonts w:ascii="Arial" w:hAnsi="Arial" w:cs="Arial"/>
            <w:color w:val="73AD21"/>
            <w:sz w:val="21"/>
            <w:szCs w:val="21"/>
          </w:rPr>
          <w:t>energy</w:t>
        </w:r>
      </w:hyperlink>
      <w:r>
        <w:rPr>
          <w:rFonts w:ascii="Arial" w:hAnsi="Arial" w:cs="Arial"/>
          <w:color w:val="333333"/>
          <w:sz w:val="21"/>
          <w:szCs w:val="21"/>
        </w:rPr>
        <w:t>, which is responsible for the kinetic energy it gains when released.</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Similarly, in the case of a spring, when it is displaced from its equilibrium position, it gains some amount of energy which we observe in the form of stress we feel in our hands upon stretching it. We can define potential energy as a form of energy that results from the alteration of its position or state.</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After understanding potential energy and potential energy definition, let us learn the formula, unit, and examples of potential energy.</w:t>
      </w:r>
      <w:r>
        <w:rPr>
          <w:rFonts w:ascii="Arial" w:hAnsi="Arial" w:cs="Arial"/>
          <w:color w:val="333333"/>
          <w:sz w:val="21"/>
          <w:szCs w:val="21"/>
        </w:rPr>
        <w:br/>
        <w:t>In this article, let us learn potential energy examples in detail. </w:t>
      </w:r>
      <w:r>
        <w:rPr>
          <w:rFonts w:ascii="Arial" w:hAnsi="Arial" w:cs="Arial"/>
          <w:color w:val="333333"/>
          <w:sz w:val="21"/>
          <w:szCs w:val="21"/>
        </w:rPr>
        <w:br/>
      </w:r>
      <w:bookmarkStart w:id="1" w:name="Potential_Energy_Formula"/>
      <w:bookmarkEnd w:id="1"/>
      <w:r>
        <w:rPr>
          <w:rFonts w:ascii="Arial" w:hAnsi="Arial" w:cs="Arial"/>
          <w:color w:val="333333"/>
          <w:sz w:val="21"/>
          <w:szCs w:val="21"/>
        </w:rPr>
        <w:br/>
      </w:r>
      <w:bookmarkStart w:id="2" w:name="Formula-of-Potential-Energy"/>
      <w:bookmarkEnd w:id="2"/>
    </w:p>
    <w:p w:rsidR="00016C06" w:rsidRDefault="00016C06" w:rsidP="00016C06">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Potential Energy Formula</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formula for potential energy depends on the force acting on the two objects. For the gravitational force, the formula is: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50"/>
      </w:tblGrid>
      <w:tr w:rsidR="00016C06" w:rsidTr="00016C06">
        <w:trPr>
          <w:tblCellSpacing w:w="15" w:type="dxa"/>
        </w:trPr>
        <w:tc>
          <w:tcPr>
            <w:tcW w:w="6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16C06" w:rsidRDefault="00016C06">
            <w:pPr>
              <w:jc w:val="center"/>
              <w:rPr>
                <w:sz w:val="23"/>
                <w:szCs w:val="23"/>
              </w:rPr>
            </w:pPr>
            <w:r>
              <w:rPr>
                <w:sz w:val="23"/>
                <w:szCs w:val="23"/>
              </w:rPr>
              <w:t xml:space="preserve">W = </w:t>
            </w:r>
            <w:proofErr w:type="spellStart"/>
            <w:r>
              <w:rPr>
                <w:sz w:val="23"/>
                <w:szCs w:val="23"/>
              </w:rPr>
              <w:t>m×g×h</w:t>
            </w:r>
            <w:proofErr w:type="spellEnd"/>
            <w:r>
              <w:rPr>
                <w:sz w:val="23"/>
                <w:szCs w:val="23"/>
              </w:rPr>
              <w:t xml:space="preserve"> = </w:t>
            </w:r>
            <w:proofErr w:type="spellStart"/>
            <w:r>
              <w:rPr>
                <w:sz w:val="23"/>
                <w:szCs w:val="23"/>
              </w:rPr>
              <w:t>mgh</w:t>
            </w:r>
            <w:proofErr w:type="spellEnd"/>
          </w:p>
        </w:tc>
      </w:tr>
    </w:tbl>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Where,</w:t>
      </w:r>
    </w:p>
    <w:p w:rsidR="00016C06" w:rsidRDefault="00016C06" w:rsidP="00016C06">
      <w:pPr>
        <w:numPr>
          <w:ilvl w:val="0"/>
          <w:numId w:val="1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m is the mass in kilograms</w:t>
      </w:r>
    </w:p>
    <w:p w:rsidR="00016C06" w:rsidRDefault="00016C06" w:rsidP="00016C06">
      <w:pPr>
        <w:numPr>
          <w:ilvl w:val="0"/>
          <w:numId w:val="1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g is the acceleration due to gravity</w:t>
      </w:r>
    </w:p>
    <w:p w:rsidR="00016C06" w:rsidRDefault="00016C06" w:rsidP="00016C06">
      <w:pPr>
        <w:numPr>
          <w:ilvl w:val="0"/>
          <w:numId w:val="1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 is the height in meters</w:t>
      </w:r>
    </w:p>
    <w:p w:rsidR="00016C06" w:rsidRDefault="00016C06" w:rsidP="00016C06">
      <w:pPr>
        <w:pStyle w:val="Heading2"/>
        <w:shd w:val="clear" w:color="auto" w:fill="FFFFFF"/>
        <w:spacing w:before="300" w:beforeAutospacing="0" w:after="150" w:afterAutospacing="0"/>
        <w:rPr>
          <w:rFonts w:ascii="Arial" w:hAnsi="Arial" w:cs="Arial"/>
          <w:b w:val="0"/>
          <w:bCs w:val="0"/>
          <w:color w:val="813588"/>
          <w:sz w:val="32"/>
          <w:szCs w:val="32"/>
        </w:rPr>
      </w:pPr>
      <w:bookmarkStart w:id="3" w:name="Potential_Energy_Unit"/>
      <w:bookmarkEnd w:id="3"/>
      <w:r>
        <w:rPr>
          <w:rFonts w:ascii="Arial" w:hAnsi="Arial" w:cs="Arial"/>
          <w:b w:val="0"/>
          <w:bCs w:val="0"/>
          <w:color w:val="813588"/>
          <w:sz w:val="32"/>
          <w:szCs w:val="32"/>
        </w:rPr>
        <w:t>Potential Energy Unit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Gravitational potential energy has the same units as kinetic energy: </w:t>
      </w:r>
      <w:r>
        <w:rPr>
          <w:rStyle w:val="Strong"/>
          <w:rFonts w:ascii="Arial" w:hAnsi="Arial" w:cs="Arial"/>
          <w:color w:val="333333"/>
          <w:sz w:val="21"/>
          <w:szCs w:val="21"/>
        </w:rPr>
        <w:t>kg m</w:t>
      </w:r>
      <w:r>
        <w:rPr>
          <w:rStyle w:val="Strong"/>
          <w:rFonts w:ascii="Arial" w:hAnsi="Arial" w:cs="Arial"/>
          <w:color w:val="333333"/>
          <w:sz w:val="16"/>
          <w:szCs w:val="16"/>
          <w:vertAlign w:val="superscript"/>
        </w:rPr>
        <w:t>2</w:t>
      </w:r>
      <w:r>
        <w:rPr>
          <w:rStyle w:val="Strong"/>
          <w:rFonts w:ascii="Arial" w:hAnsi="Arial" w:cs="Arial"/>
          <w:color w:val="333333"/>
          <w:sz w:val="21"/>
          <w:szCs w:val="21"/>
        </w:rPr>
        <w:t> / s</w:t>
      </w:r>
      <w:r>
        <w:rPr>
          <w:rStyle w:val="Strong"/>
          <w:rFonts w:ascii="Arial" w:hAnsi="Arial" w:cs="Arial"/>
          <w:color w:val="333333"/>
          <w:sz w:val="16"/>
          <w:szCs w:val="16"/>
          <w:vertAlign w:val="superscript"/>
        </w:rPr>
        <w:t>2</w:t>
      </w:r>
      <w:r>
        <w:rPr>
          <w:rFonts w:ascii="Arial" w:hAnsi="Arial" w:cs="Arial"/>
          <w:color w:val="333333"/>
          <w:sz w:val="21"/>
          <w:szCs w:val="21"/>
        </w:rPr>
        <w:br/>
      </w:r>
      <w:r>
        <w:rPr>
          <w:rStyle w:val="Strong"/>
          <w:rFonts w:ascii="Arial" w:hAnsi="Arial" w:cs="Arial"/>
          <w:color w:val="333333"/>
          <w:sz w:val="21"/>
          <w:szCs w:val="21"/>
        </w:rPr>
        <w:t>Note:</w:t>
      </w:r>
      <w:r>
        <w:rPr>
          <w:rFonts w:ascii="Arial" w:hAnsi="Arial" w:cs="Arial"/>
          <w:color w:val="333333"/>
          <w:sz w:val="21"/>
          <w:szCs w:val="21"/>
        </w:rPr>
        <w:t> All energy has the same units – kg m</w:t>
      </w:r>
      <w:r>
        <w:rPr>
          <w:rFonts w:ascii="Arial" w:hAnsi="Arial" w:cs="Arial"/>
          <w:color w:val="333333"/>
          <w:sz w:val="16"/>
          <w:szCs w:val="16"/>
          <w:vertAlign w:val="superscript"/>
        </w:rPr>
        <w:t>2</w:t>
      </w:r>
      <w:r>
        <w:rPr>
          <w:rFonts w:ascii="Arial" w:hAnsi="Arial" w:cs="Arial"/>
          <w:color w:val="333333"/>
          <w:sz w:val="21"/>
          <w:szCs w:val="21"/>
        </w:rPr>
        <w:t> / s</w:t>
      </w:r>
      <w:r>
        <w:rPr>
          <w:rFonts w:ascii="Arial" w:hAnsi="Arial" w:cs="Arial"/>
          <w:color w:val="333333"/>
          <w:sz w:val="16"/>
          <w:szCs w:val="16"/>
          <w:vertAlign w:val="superscript"/>
        </w:rPr>
        <w:t>2</w:t>
      </w:r>
      <w:r>
        <w:rPr>
          <w:rFonts w:ascii="Arial" w:hAnsi="Arial" w:cs="Arial"/>
          <w:color w:val="333333"/>
          <w:sz w:val="21"/>
          <w:szCs w:val="21"/>
        </w:rPr>
        <w:t>, and is measured using the unit Joule (J).</w:t>
      </w:r>
    </w:p>
    <w:p w:rsidR="00016C06" w:rsidRDefault="00016C06" w:rsidP="00016C06">
      <w:pPr>
        <w:shd w:val="clear" w:color="auto" w:fill="FFFFFF"/>
        <w:spacing w:after="150"/>
        <w:ind w:left="720"/>
        <w:rPr>
          <w:rFonts w:ascii="Arial" w:hAnsi="Arial" w:cs="Arial"/>
          <w:color w:val="333333"/>
          <w:sz w:val="21"/>
          <w:szCs w:val="21"/>
        </w:rPr>
      </w:pPr>
      <w:r>
        <w:rPr>
          <w:rStyle w:val="Strong"/>
          <w:rFonts w:ascii="Arial" w:hAnsi="Arial" w:cs="Arial"/>
          <w:color w:val="333333"/>
          <w:sz w:val="21"/>
          <w:szCs w:val="21"/>
        </w:rPr>
        <w:t>For more information on potential and kinetic energy, watch the below videos:</w:t>
      </w:r>
    </w:p>
    <w:p w:rsidR="00016C06" w:rsidRDefault="00016C06" w:rsidP="00016C06">
      <w:pPr>
        <w:shd w:val="clear" w:color="auto" w:fill="FFFFFF"/>
        <w:ind w:left="72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572000" cy="3429000"/>
            <wp:effectExtent l="19050" t="0" r="0" b="0"/>
            <wp:docPr id="35" name="Picture 35" descr="https://cdn1.byjus.com/wp-content/uploads/2021/02/Potential-And-Kinetic-Energy-BYJ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1.byjus.com/wp-content/uploads/2021/02/Potential-And-Kinetic-Energy-BYJUS.jpg"/>
                    <pic:cNvPicPr>
                      <a:picLocks noChangeAspect="1" noChangeArrowheads="1"/>
                    </pic:cNvPicPr>
                  </pic:nvPicPr>
                  <pic:blipFill>
                    <a:blip r:embed="rId28"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016C06" w:rsidRDefault="00016C06" w:rsidP="00016C06">
      <w:pPr>
        <w:shd w:val="clear" w:color="auto" w:fill="FFFFFF"/>
        <w:ind w:left="720"/>
        <w:rPr>
          <w:rFonts w:ascii="Arial" w:hAnsi="Arial" w:cs="Arial"/>
          <w:color w:val="333333"/>
          <w:sz w:val="21"/>
          <w:szCs w:val="21"/>
        </w:rPr>
      </w:pPr>
      <w:r>
        <w:rPr>
          <w:rFonts w:ascii="Arial" w:hAnsi="Arial" w:cs="Arial"/>
          <w:color w:val="333333"/>
          <w:sz w:val="21"/>
          <w:szCs w:val="21"/>
        </w:rPr>
        <w:t>9</w:t>
      </w:r>
      <w:proofErr w:type="gramStart"/>
      <w:r>
        <w:rPr>
          <w:rFonts w:ascii="Arial" w:hAnsi="Arial" w:cs="Arial"/>
          <w:color w:val="333333"/>
          <w:sz w:val="21"/>
          <w:szCs w:val="21"/>
        </w:rPr>
        <w:t>,92,209</w:t>
      </w:r>
      <w:proofErr w:type="gramEnd"/>
    </w:p>
    <w:p w:rsidR="00016C06" w:rsidRDefault="00016C06" w:rsidP="00016C06">
      <w:pPr>
        <w:shd w:val="clear" w:color="auto" w:fill="FFFFFF"/>
        <w:ind w:left="720"/>
        <w:rPr>
          <w:rFonts w:ascii="Arial" w:hAnsi="Arial" w:cs="Arial"/>
          <w:color w:val="333333"/>
          <w:sz w:val="21"/>
          <w:szCs w:val="21"/>
        </w:rPr>
      </w:pPr>
      <w:r>
        <w:rPr>
          <w:rFonts w:ascii="Arial" w:hAnsi="Arial" w:cs="Arial"/>
          <w:noProof/>
          <w:color w:val="333333"/>
          <w:sz w:val="21"/>
          <w:szCs w:val="21"/>
        </w:rPr>
        <w:drawing>
          <wp:inline distT="0" distB="0" distL="0" distR="0">
            <wp:extent cx="4572000" cy="3429000"/>
            <wp:effectExtent l="19050" t="0" r="0" b="0"/>
            <wp:docPr id="36" name="Picture 36" descr="https://cdn1.byjus.com/wp-content/uploads/2021/02/Potential-And-Kinetic-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1.byjus.com/wp-content/uploads/2021/02/Potential-And-Kinetic-Energy.jpg"/>
                    <pic:cNvPicPr>
                      <a:picLocks noChangeAspect="1" noChangeArrowheads="1"/>
                    </pic:cNvPicPr>
                  </pic:nvPicPr>
                  <pic:blipFill>
                    <a:blip r:embed="rId29"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016C06" w:rsidRDefault="00016C06" w:rsidP="00016C06">
      <w:pPr>
        <w:shd w:val="clear" w:color="auto" w:fill="FFFFFF"/>
        <w:ind w:left="720"/>
        <w:rPr>
          <w:rFonts w:ascii="Arial" w:hAnsi="Arial" w:cs="Arial"/>
          <w:color w:val="333333"/>
          <w:sz w:val="21"/>
          <w:szCs w:val="21"/>
        </w:rPr>
      </w:pPr>
      <w:r>
        <w:rPr>
          <w:rFonts w:ascii="Arial" w:hAnsi="Arial" w:cs="Arial"/>
          <w:color w:val="333333"/>
          <w:sz w:val="21"/>
          <w:szCs w:val="21"/>
        </w:rPr>
        <w:t>11,764</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You may want to check out the following related links</w:t>
      </w:r>
    </w:p>
    <w:p w:rsidR="00016C06" w:rsidRDefault="00016C06" w:rsidP="00016C06">
      <w:pPr>
        <w:numPr>
          <w:ilvl w:val="0"/>
          <w:numId w:val="12"/>
        </w:numPr>
        <w:shd w:val="clear" w:color="auto" w:fill="FFFFFF"/>
        <w:spacing w:before="100" w:beforeAutospacing="1" w:after="75" w:line="240" w:lineRule="auto"/>
        <w:rPr>
          <w:rFonts w:ascii="Arial" w:hAnsi="Arial" w:cs="Arial"/>
          <w:color w:val="333333"/>
          <w:sz w:val="21"/>
          <w:szCs w:val="21"/>
        </w:rPr>
      </w:pPr>
      <w:hyperlink r:id="rId30" w:history="1">
        <w:r>
          <w:rPr>
            <w:rStyle w:val="Hyperlink"/>
            <w:rFonts w:ascii="Arial" w:hAnsi="Arial" w:cs="Arial"/>
            <w:color w:val="73AD21"/>
            <w:sz w:val="21"/>
            <w:szCs w:val="21"/>
          </w:rPr>
          <w:t>Spring Potential Energy</w:t>
        </w:r>
      </w:hyperlink>
    </w:p>
    <w:p w:rsidR="00016C06" w:rsidRDefault="00016C06" w:rsidP="00016C06">
      <w:pPr>
        <w:numPr>
          <w:ilvl w:val="0"/>
          <w:numId w:val="12"/>
        </w:numPr>
        <w:shd w:val="clear" w:color="auto" w:fill="FFFFFF"/>
        <w:spacing w:before="100" w:beforeAutospacing="1" w:after="75" w:line="240" w:lineRule="auto"/>
        <w:rPr>
          <w:rFonts w:ascii="Arial" w:hAnsi="Arial" w:cs="Arial"/>
          <w:color w:val="333333"/>
          <w:sz w:val="21"/>
          <w:szCs w:val="21"/>
        </w:rPr>
      </w:pPr>
      <w:hyperlink r:id="rId31" w:history="1">
        <w:r>
          <w:rPr>
            <w:rStyle w:val="Hyperlink"/>
            <w:rFonts w:ascii="Arial" w:hAnsi="Arial" w:cs="Arial"/>
            <w:color w:val="73AD21"/>
            <w:sz w:val="21"/>
            <w:szCs w:val="21"/>
          </w:rPr>
          <w:t>Kinetic Energy</w:t>
        </w:r>
      </w:hyperlink>
    </w:p>
    <w:p w:rsidR="00016C06" w:rsidRDefault="00016C06" w:rsidP="00016C06">
      <w:pPr>
        <w:numPr>
          <w:ilvl w:val="0"/>
          <w:numId w:val="12"/>
        </w:numPr>
        <w:shd w:val="clear" w:color="auto" w:fill="FFFFFF"/>
        <w:spacing w:before="100" w:beforeAutospacing="1" w:after="75" w:line="240" w:lineRule="auto"/>
        <w:rPr>
          <w:rFonts w:ascii="Arial" w:hAnsi="Arial" w:cs="Arial"/>
          <w:color w:val="333333"/>
          <w:sz w:val="21"/>
          <w:szCs w:val="21"/>
        </w:rPr>
      </w:pPr>
      <w:hyperlink r:id="rId32" w:history="1">
        <w:r>
          <w:rPr>
            <w:rStyle w:val="Hyperlink"/>
            <w:rFonts w:ascii="Arial" w:hAnsi="Arial" w:cs="Arial"/>
            <w:color w:val="73AD21"/>
            <w:sz w:val="21"/>
            <w:szCs w:val="21"/>
          </w:rPr>
          <w:t>Difference Between Kinetic and Potential Energy</w:t>
        </w:r>
      </w:hyperlink>
    </w:p>
    <w:p w:rsidR="00016C06" w:rsidRDefault="00016C06" w:rsidP="00016C06">
      <w:pPr>
        <w:pStyle w:val="Heading2"/>
        <w:shd w:val="clear" w:color="auto" w:fill="FFFFFF"/>
        <w:spacing w:before="300" w:beforeAutospacing="0" w:after="150" w:afterAutospacing="0"/>
        <w:rPr>
          <w:rFonts w:ascii="Arial" w:hAnsi="Arial" w:cs="Arial"/>
          <w:b w:val="0"/>
          <w:bCs w:val="0"/>
          <w:color w:val="813588"/>
          <w:sz w:val="32"/>
          <w:szCs w:val="32"/>
        </w:rPr>
      </w:pPr>
      <w:bookmarkStart w:id="4" w:name="Types_of_Potential_Energy"/>
      <w:bookmarkEnd w:id="4"/>
      <w:r>
        <w:rPr>
          <w:rFonts w:ascii="Arial" w:hAnsi="Arial" w:cs="Arial"/>
          <w:b w:val="0"/>
          <w:bCs w:val="0"/>
          <w:color w:val="813588"/>
          <w:sz w:val="32"/>
          <w:szCs w:val="32"/>
        </w:rPr>
        <w:t>Types of Potential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Potential energy is one of the two main forms of energy. There are two main types of potential energy, and they are:</w:t>
      </w:r>
    </w:p>
    <w:p w:rsidR="00016C06" w:rsidRDefault="00016C06" w:rsidP="00016C06">
      <w:pPr>
        <w:numPr>
          <w:ilvl w:val="0"/>
          <w:numId w:val="1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Gravitational Potential Energy</w:t>
      </w:r>
    </w:p>
    <w:p w:rsidR="00016C06" w:rsidRDefault="00016C06" w:rsidP="00016C06">
      <w:pPr>
        <w:numPr>
          <w:ilvl w:val="0"/>
          <w:numId w:val="13"/>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Elastic Potential Energy</w:t>
      </w:r>
    </w:p>
    <w:p w:rsidR="00016C06" w:rsidRDefault="00016C06" w:rsidP="00016C06">
      <w:pPr>
        <w:pStyle w:val="Heading3"/>
        <w:shd w:val="clear" w:color="auto" w:fill="FFFFFF"/>
        <w:spacing w:before="300" w:after="150"/>
        <w:rPr>
          <w:rFonts w:ascii="Arial" w:hAnsi="Arial" w:cs="Arial"/>
          <w:b w:val="0"/>
          <w:bCs w:val="0"/>
          <w:color w:val="813588"/>
          <w:sz w:val="29"/>
          <w:szCs w:val="29"/>
        </w:rPr>
      </w:pPr>
      <w:bookmarkStart w:id="5" w:name="Gravitational_Potential_Energy"/>
      <w:bookmarkEnd w:id="5"/>
      <w:r>
        <w:rPr>
          <w:rFonts w:ascii="Arial" w:hAnsi="Arial" w:cs="Arial"/>
          <w:b w:val="0"/>
          <w:bCs w:val="0"/>
          <w:color w:val="813588"/>
          <w:sz w:val="29"/>
          <w:szCs w:val="29"/>
        </w:rPr>
        <w:t>Gravitational Potential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gravitational potential energy of an object is defined as the energy possessed by an object that rose to a certain height against gravity. We shall formulate gravitational energy with the following example.</w:t>
      </w:r>
    </w:p>
    <w:p w:rsidR="00016C06" w:rsidRDefault="00016C06" w:rsidP="00016C06">
      <w:pPr>
        <w:numPr>
          <w:ilvl w:val="0"/>
          <w:numId w:val="1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Consider an object of mass = m.</w:t>
      </w:r>
    </w:p>
    <w:p w:rsidR="00016C06" w:rsidRDefault="00016C06" w:rsidP="00016C06">
      <w:pPr>
        <w:numPr>
          <w:ilvl w:val="0"/>
          <w:numId w:val="14"/>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Placed at a height h from the ground, as shown in the figure.</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As we know, the force required to raise the object equals </w:t>
      </w:r>
      <w:proofErr w:type="spellStart"/>
      <w:r>
        <w:rPr>
          <w:rFonts w:ascii="Arial" w:hAnsi="Arial" w:cs="Arial"/>
          <w:color w:val="333333"/>
          <w:sz w:val="21"/>
          <w:szCs w:val="21"/>
        </w:rPr>
        <w:t>m×g</w:t>
      </w:r>
      <w:proofErr w:type="spellEnd"/>
      <w:r>
        <w:rPr>
          <w:rFonts w:ascii="Arial" w:hAnsi="Arial" w:cs="Arial"/>
          <w:color w:val="333333"/>
          <w:sz w:val="21"/>
          <w:szCs w:val="21"/>
        </w:rPr>
        <w:t>, that is, the object’s weight.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7143750" cy="3381375"/>
            <wp:effectExtent l="19050" t="0" r="0" b="0"/>
            <wp:docPr id="37" name="Picture 37" descr="Gravitational Potential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vitational Potential Energy"/>
                    <pic:cNvPicPr>
                      <a:picLocks noChangeAspect="1" noChangeArrowheads="1"/>
                    </pic:cNvPicPr>
                  </pic:nvPicPr>
                  <pic:blipFill>
                    <a:blip r:embed="rId33" cstate="print"/>
                    <a:srcRect/>
                    <a:stretch>
                      <a:fillRect/>
                    </a:stretch>
                  </pic:blipFill>
                  <pic:spPr bwMode="auto">
                    <a:xfrm>
                      <a:off x="0" y="0"/>
                      <a:ext cx="7143750" cy="3381375"/>
                    </a:xfrm>
                    <a:prstGeom prst="rect">
                      <a:avLst/>
                    </a:prstGeom>
                    <a:noFill/>
                    <a:ln w="9525">
                      <a:noFill/>
                      <a:miter lim="800000"/>
                      <a:headEnd/>
                      <a:tailEnd/>
                    </a:ln>
                  </pic:spPr>
                </pic:pic>
              </a:graphicData>
            </a:graphic>
          </wp:inline>
        </w:drawing>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 the object is raised against the force of gravity, some amount of work (W) is done on it.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Work done on the object = force × displacement.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50"/>
      </w:tblGrid>
      <w:tr w:rsidR="00016C06" w:rsidTr="00016C06">
        <w:trPr>
          <w:tblCellSpacing w:w="15" w:type="dxa"/>
        </w:trPr>
        <w:tc>
          <w:tcPr>
            <w:tcW w:w="6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16C06" w:rsidRDefault="00016C06">
            <w:pPr>
              <w:jc w:val="center"/>
              <w:rPr>
                <w:sz w:val="23"/>
                <w:szCs w:val="23"/>
              </w:rPr>
            </w:pPr>
            <w:r>
              <w:rPr>
                <w:sz w:val="23"/>
                <w:szCs w:val="23"/>
              </w:rPr>
              <w:lastRenderedPageBreak/>
              <w:t xml:space="preserve">W = </w:t>
            </w:r>
            <w:proofErr w:type="spellStart"/>
            <w:r>
              <w:rPr>
                <w:sz w:val="23"/>
                <w:szCs w:val="23"/>
              </w:rPr>
              <w:t>m×g×h</w:t>
            </w:r>
            <w:proofErr w:type="spellEnd"/>
            <w:r>
              <w:rPr>
                <w:sz w:val="23"/>
                <w:szCs w:val="23"/>
              </w:rPr>
              <w:t xml:space="preserve"> = </w:t>
            </w:r>
            <w:proofErr w:type="spellStart"/>
            <w:r>
              <w:rPr>
                <w:sz w:val="23"/>
                <w:szCs w:val="23"/>
              </w:rPr>
              <w:t>mgh</w:t>
            </w:r>
            <w:proofErr w:type="spellEnd"/>
          </w:p>
        </w:tc>
      </w:tr>
    </w:tbl>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i/>
          <w:iCs/>
          <w:color w:val="333333"/>
          <w:sz w:val="21"/>
          <w:szCs w:val="21"/>
        </w:rPr>
        <w:t>Above is the potential energy formula.</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As per the </w:t>
      </w:r>
      <w:hyperlink r:id="rId34" w:history="1">
        <w:r>
          <w:rPr>
            <w:rStyle w:val="Hyperlink"/>
            <w:rFonts w:ascii="Arial" w:hAnsi="Arial" w:cs="Arial"/>
            <w:color w:val="73AD21"/>
            <w:sz w:val="21"/>
            <w:szCs w:val="21"/>
          </w:rPr>
          <w:t>law of conservation of energy</w:t>
        </w:r>
      </w:hyperlink>
      <w:r>
        <w:rPr>
          <w:rFonts w:ascii="Arial" w:hAnsi="Arial" w:cs="Arial"/>
          <w:color w:val="333333"/>
          <w:sz w:val="21"/>
          <w:szCs w:val="21"/>
        </w:rPr>
        <w:t xml:space="preserve">, since the work done on the object is equal to </w:t>
      </w:r>
      <w:proofErr w:type="spellStart"/>
      <w:r>
        <w:rPr>
          <w:rFonts w:ascii="Arial" w:hAnsi="Arial" w:cs="Arial"/>
          <w:color w:val="333333"/>
          <w:sz w:val="21"/>
          <w:szCs w:val="21"/>
        </w:rPr>
        <w:t>m×g×h</w:t>
      </w:r>
      <w:proofErr w:type="spellEnd"/>
      <w:r>
        <w:rPr>
          <w:rFonts w:ascii="Arial" w:hAnsi="Arial" w:cs="Arial"/>
          <w:color w:val="333333"/>
          <w:sz w:val="21"/>
          <w:szCs w:val="21"/>
        </w:rPr>
        <w:t xml:space="preserve">, the energy gained by the object = </w:t>
      </w:r>
      <w:proofErr w:type="spellStart"/>
      <w:r>
        <w:rPr>
          <w:rFonts w:ascii="Arial" w:hAnsi="Arial" w:cs="Arial"/>
          <w:color w:val="333333"/>
          <w:sz w:val="21"/>
          <w:szCs w:val="21"/>
        </w:rPr>
        <w:t>m×g×h</w:t>
      </w:r>
      <w:proofErr w:type="spellEnd"/>
      <w:r>
        <w:rPr>
          <w:rFonts w:ascii="Arial" w:hAnsi="Arial" w:cs="Arial"/>
          <w:color w:val="333333"/>
          <w:sz w:val="21"/>
          <w:szCs w:val="21"/>
        </w:rPr>
        <w:t>, which in this case is the potential energy E.</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w:t>
      </w:r>
      <w:r>
        <w:rPr>
          <w:rFonts w:ascii="Arial" w:hAnsi="Arial" w:cs="Arial"/>
          <w:color w:val="333333"/>
          <w:sz w:val="21"/>
          <w:szCs w:val="21"/>
        </w:rPr>
        <w:t> of an object raised to a height h above the ground = </w:t>
      </w:r>
      <w:proofErr w:type="spellStart"/>
      <w:r>
        <w:rPr>
          <w:rStyle w:val="Strong"/>
          <w:rFonts w:ascii="Arial" w:hAnsi="Arial" w:cs="Arial"/>
          <w:color w:val="333333"/>
          <w:sz w:val="21"/>
          <w:szCs w:val="21"/>
        </w:rPr>
        <w:t>m×g×h</w:t>
      </w:r>
      <w:proofErr w:type="spellEnd"/>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7143750" cy="3238500"/>
            <wp:effectExtent l="19050" t="0" r="0" b="0"/>
            <wp:docPr id="38" name="Picture 38" descr="Potential Ener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tential Energy Example"/>
                    <pic:cNvPicPr>
                      <a:picLocks noChangeAspect="1" noChangeArrowheads="1"/>
                    </pic:cNvPicPr>
                  </pic:nvPicPr>
                  <pic:blipFill>
                    <a:blip r:embed="rId35" cstate="print"/>
                    <a:srcRect/>
                    <a:stretch>
                      <a:fillRect/>
                    </a:stretch>
                  </pic:blipFill>
                  <pic:spPr bwMode="auto">
                    <a:xfrm>
                      <a:off x="0" y="0"/>
                      <a:ext cx="7143750" cy="3238500"/>
                    </a:xfrm>
                    <a:prstGeom prst="rect">
                      <a:avLst/>
                    </a:prstGeom>
                    <a:noFill/>
                    <a:ln w="9525">
                      <a:noFill/>
                      <a:miter lim="800000"/>
                      <a:headEnd/>
                      <a:tailEnd/>
                    </a:ln>
                  </pic:spPr>
                </pic:pic>
              </a:graphicData>
            </a:graphic>
          </wp:inline>
        </w:drawing>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is important to note that the gravitational energy does not depend upon the distance travelled by the object, but the displacement, i.e., the difference between the initial and the final height of the object. Hence, the path along which the object has reached the height is not considered. In the example shown above, the </w:t>
      </w:r>
      <w:hyperlink r:id="rId36" w:history="1">
        <w:r>
          <w:rPr>
            <w:rStyle w:val="Hyperlink"/>
            <w:rFonts w:ascii="Arial" w:hAnsi="Arial" w:cs="Arial"/>
            <w:color w:val="73AD21"/>
            <w:sz w:val="21"/>
            <w:szCs w:val="21"/>
          </w:rPr>
          <w:t>gravitational potential energy</w:t>
        </w:r>
      </w:hyperlink>
      <w:r>
        <w:rPr>
          <w:rFonts w:ascii="Arial" w:hAnsi="Arial" w:cs="Arial"/>
          <w:color w:val="333333"/>
          <w:sz w:val="21"/>
          <w:szCs w:val="21"/>
        </w:rPr>
        <w:t> for both blocks A and B will be the same.</w:t>
      </w:r>
      <w:r>
        <w:rPr>
          <w:rFonts w:ascii="Arial" w:hAnsi="Arial" w:cs="Arial"/>
          <w:color w:val="333333"/>
          <w:sz w:val="21"/>
          <w:szCs w:val="21"/>
        </w:rPr>
        <w:br/>
      </w:r>
      <w:bookmarkStart w:id="6" w:name="Elastic_Potential_Energy"/>
      <w:bookmarkEnd w:id="6"/>
    </w:p>
    <w:p w:rsidR="00016C06" w:rsidRDefault="00016C06" w:rsidP="00016C06">
      <w:pPr>
        <w:pStyle w:val="Heading3"/>
        <w:shd w:val="clear" w:color="auto" w:fill="FFFFFF"/>
        <w:spacing w:before="300" w:after="150"/>
        <w:rPr>
          <w:rFonts w:ascii="Arial" w:hAnsi="Arial" w:cs="Arial"/>
          <w:b w:val="0"/>
          <w:bCs w:val="0"/>
          <w:color w:val="813588"/>
          <w:sz w:val="29"/>
          <w:szCs w:val="29"/>
        </w:rPr>
      </w:pPr>
      <w:r>
        <w:rPr>
          <w:rFonts w:ascii="Arial" w:hAnsi="Arial" w:cs="Arial"/>
          <w:b w:val="0"/>
          <w:bCs w:val="0"/>
          <w:color w:val="813588"/>
          <w:sz w:val="29"/>
          <w:szCs w:val="29"/>
        </w:rPr>
        <w:t>Elastic Potential Energy</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Elastic potential energy is stored in objects that can be compressed or stretched, such as rubber bands, trampolines and bungee cords. The more an object can stretch, the more elastic its potential energy is. Many objects are specifically designed to store elastic potential energy, such as the following:</w:t>
      </w:r>
    </w:p>
    <w:p w:rsidR="00016C06" w:rsidRDefault="00016C06" w:rsidP="00016C06">
      <w:pPr>
        <w:numPr>
          <w:ilvl w:val="0"/>
          <w:numId w:val="1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A twisted rubber band that powers a toy plane</w:t>
      </w:r>
    </w:p>
    <w:p w:rsidR="00016C06" w:rsidRDefault="00016C06" w:rsidP="00016C06">
      <w:pPr>
        <w:numPr>
          <w:ilvl w:val="0"/>
          <w:numId w:val="1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An archer’s stretched bow</w:t>
      </w:r>
    </w:p>
    <w:p w:rsidR="00016C06" w:rsidRDefault="00016C06" w:rsidP="00016C06">
      <w:pPr>
        <w:numPr>
          <w:ilvl w:val="0"/>
          <w:numId w:val="1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A bent diver’s board just before a diver dives in</w:t>
      </w:r>
    </w:p>
    <w:p w:rsidR="00016C06" w:rsidRDefault="00016C06" w:rsidP="00016C06">
      <w:pPr>
        <w:numPr>
          <w:ilvl w:val="0"/>
          <w:numId w:val="15"/>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coil spring of a wind-up clock</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An object that stores elastic potential energy will typically have a high </w:t>
      </w:r>
      <w:hyperlink r:id="rId37" w:history="1">
        <w:r>
          <w:rPr>
            <w:rStyle w:val="Hyperlink"/>
            <w:rFonts w:ascii="Arial" w:hAnsi="Arial" w:cs="Arial"/>
            <w:color w:val="73AD21"/>
            <w:sz w:val="21"/>
            <w:szCs w:val="21"/>
          </w:rPr>
          <w:t>elastic limit</w:t>
        </w:r>
      </w:hyperlink>
      <w:r>
        <w:rPr>
          <w:rFonts w:ascii="Arial" w:hAnsi="Arial" w:cs="Arial"/>
          <w:color w:val="333333"/>
          <w:sz w:val="21"/>
          <w:szCs w:val="21"/>
        </w:rPr>
        <w:t>. However, all elastic objects have a threshold to the load they can sustain. When deformed beyond the elastic limit, the object will no longer return to its original shape.</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Elastic potential energy can be calculated using the following formula:</w:t>
      </w:r>
    </w:p>
    <w:p w:rsidR="00016C06" w:rsidRDefault="00016C06" w:rsidP="00016C06">
      <w:pPr>
        <w:shd w:val="clear" w:color="auto" w:fill="FFFFFF"/>
        <w:rPr>
          <w:rFonts w:ascii="Arial" w:hAnsi="Arial" w:cs="Arial"/>
          <w:color w:val="333333"/>
          <w:sz w:val="21"/>
          <w:szCs w:val="21"/>
        </w:rPr>
      </w:pPr>
      <w:r>
        <w:rPr>
          <w:rFonts w:ascii="Tahoma" w:hAnsi="Tahoma" w:cs="Tahoma"/>
          <w:color w:val="333333"/>
          <w:sz w:val="21"/>
          <w:szCs w:val="21"/>
        </w:rPr>
        <w:t>�</w:t>
      </w:r>
      <w:r>
        <w:rPr>
          <w:rFonts w:ascii="Arial" w:hAnsi="Arial" w:cs="Arial"/>
          <w:color w:val="333333"/>
          <w:sz w:val="21"/>
          <w:szCs w:val="21"/>
        </w:rPr>
        <w:t>=12</w:t>
      </w:r>
      <w:r>
        <w:rPr>
          <w:rFonts w:ascii="Tahoma" w:hAnsi="Tahoma" w:cs="Tahoma"/>
          <w:color w:val="333333"/>
          <w:sz w:val="21"/>
          <w:szCs w:val="21"/>
        </w:rPr>
        <w:t>��</w:t>
      </w:r>
      <w:r>
        <w:rPr>
          <w:rFonts w:ascii="Arial" w:hAnsi="Arial" w:cs="Arial"/>
          <w:color w:val="333333"/>
          <w:sz w:val="21"/>
          <w:szCs w:val="21"/>
        </w:rPr>
        <w:t>2</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Where,</w:t>
      </w:r>
    </w:p>
    <w:p w:rsidR="00016C06" w:rsidRDefault="00016C06" w:rsidP="00016C06">
      <w:pPr>
        <w:numPr>
          <w:ilvl w:val="0"/>
          <w:numId w:val="16"/>
        </w:numPr>
        <w:shd w:val="clear" w:color="auto" w:fill="FFFFFF"/>
        <w:spacing w:before="100" w:beforeAutospacing="1" w:after="75" w:line="240" w:lineRule="auto"/>
        <w:rPr>
          <w:rFonts w:ascii="Arial" w:hAnsi="Arial" w:cs="Arial"/>
          <w:color w:val="333333"/>
          <w:sz w:val="21"/>
          <w:szCs w:val="21"/>
        </w:rPr>
      </w:pPr>
      <w:r>
        <w:rPr>
          <w:rFonts w:ascii="Arial" w:hAnsi="Arial" w:cs="Arial"/>
          <w:i/>
          <w:iCs/>
          <w:color w:val="333333"/>
          <w:sz w:val="21"/>
          <w:szCs w:val="21"/>
        </w:rPr>
        <w:t>U</w:t>
      </w:r>
      <w:r>
        <w:rPr>
          <w:rFonts w:ascii="Arial" w:hAnsi="Arial" w:cs="Arial"/>
          <w:color w:val="333333"/>
          <w:sz w:val="21"/>
          <w:szCs w:val="21"/>
        </w:rPr>
        <w:t> is the elastic potential energy</w:t>
      </w:r>
    </w:p>
    <w:p w:rsidR="00016C06" w:rsidRDefault="00016C06" w:rsidP="00016C06">
      <w:pPr>
        <w:numPr>
          <w:ilvl w:val="0"/>
          <w:numId w:val="16"/>
        </w:numPr>
        <w:shd w:val="clear" w:color="auto" w:fill="FFFFFF"/>
        <w:spacing w:before="100" w:beforeAutospacing="1" w:after="75" w:line="240" w:lineRule="auto"/>
        <w:rPr>
          <w:rFonts w:ascii="Arial" w:hAnsi="Arial" w:cs="Arial"/>
          <w:color w:val="333333"/>
          <w:sz w:val="21"/>
          <w:szCs w:val="21"/>
        </w:rPr>
      </w:pPr>
      <w:r>
        <w:rPr>
          <w:rFonts w:ascii="Arial" w:hAnsi="Arial" w:cs="Arial"/>
          <w:i/>
          <w:iCs/>
          <w:color w:val="333333"/>
          <w:sz w:val="21"/>
          <w:szCs w:val="21"/>
        </w:rPr>
        <w:t>k</w:t>
      </w:r>
      <w:r>
        <w:rPr>
          <w:rFonts w:ascii="Arial" w:hAnsi="Arial" w:cs="Arial"/>
          <w:color w:val="333333"/>
          <w:sz w:val="21"/>
          <w:szCs w:val="21"/>
        </w:rPr>
        <w:t> is the spring force constant</w:t>
      </w:r>
    </w:p>
    <w:p w:rsidR="00016C06" w:rsidRDefault="00016C06" w:rsidP="00016C06">
      <w:pPr>
        <w:numPr>
          <w:ilvl w:val="0"/>
          <w:numId w:val="16"/>
        </w:numPr>
        <w:shd w:val="clear" w:color="auto" w:fill="FFFFFF"/>
        <w:spacing w:before="100" w:beforeAutospacing="1" w:after="75" w:line="240" w:lineRule="auto"/>
        <w:rPr>
          <w:rFonts w:ascii="Arial" w:hAnsi="Arial" w:cs="Arial"/>
          <w:color w:val="333333"/>
          <w:sz w:val="21"/>
          <w:szCs w:val="21"/>
        </w:rPr>
      </w:pPr>
      <w:r>
        <w:rPr>
          <w:rFonts w:ascii="Arial" w:hAnsi="Arial" w:cs="Arial"/>
          <w:i/>
          <w:iCs/>
          <w:color w:val="333333"/>
          <w:sz w:val="21"/>
          <w:szCs w:val="21"/>
        </w:rPr>
        <w:t>x</w:t>
      </w:r>
      <w:r>
        <w:rPr>
          <w:rFonts w:ascii="Arial" w:hAnsi="Arial" w:cs="Arial"/>
          <w:color w:val="333333"/>
          <w:sz w:val="21"/>
          <w:szCs w:val="21"/>
        </w:rPr>
        <w:t> is the string stretch length in m</w:t>
      </w:r>
    </w:p>
    <w:p w:rsidR="00016C06" w:rsidRDefault="00016C06" w:rsidP="00016C06">
      <w:pPr>
        <w:pStyle w:val="Heading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Potential Energy Examples</w:t>
      </w:r>
    </w:p>
    <w:p w:rsidR="00016C06" w:rsidRDefault="00016C06" w:rsidP="00016C06">
      <w:pPr>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3333750" cy="2143125"/>
            <wp:effectExtent l="19050" t="0" r="0" b="0"/>
            <wp:docPr id="39" name="Picture 39" descr="Potential energy of stones on top of a cl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tential energy of stones on top of a cliff"/>
                    <pic:cNvPicPr>
                      <a:picLocks noChangeAspect="1" noChangeArrowheads="1"/>
                    </pic:cNvPicPr>
                  </pic:nvPicPr>
                  <pic:blipFill>
                    <a:blip r:embed="rId38" cstate="print"/>
                    <a:srcRect/>
                    <a:stretch>
                      <a:fillRect/>
                    </a:stretch>
                  </pic:blipFill>
                  <pic:spPr bwMode="auto">
                    <a:xfrm>
                      <a:off x="0" y="0"/>
                      <a:ext cx="3333750" cy="2143125"/>
                    </a:xfrm>
                    <a:prstGeom prst="rect">
                      <a:avLst/>
                    </a:prstGeom>
                    <a:noFill/>
                    <a:ln w="9525">
                      <a:noFill/>
                      <a:miter lim="800000"/>
                      <a:headEnd/>
                      <a:tailEnd/>
                    </a:ln>
                  </pic:spPr>
                </pic:pic>
              </a:graphicData>
            </a:graphic>
          </wp:inline>
        </w:drawing>
      </w:r>
    </w:p>
    <w:p w:rsidR="00016C06" w:rsidRDefault="00016C06" w:rsidP="00016C06">
      <w:pPr>
        <w:pStyle w:val="wp-caption-text"/>
        <w:shd w:val="clear" w:color="auto" w:fill="FFFFFF"/>
        <w:spacing w:before="150" w:beforeAutospacing="0" w:after="0" w:afterAutospacing="0" w:line="255" w:lineRule="atLeast"/>
        <w:jc w:val="center"/>
        <w:rPr>
          <w:rFonts w:ascii="Arial" w:hAnsi="Arial" w:cs="Arial"/>
          <w:color w:val="333333"/>
          <w:sz w:val="21"/>
          <w:szCs w:val="21"/>
        </w:rPr>
      </w:pPr>
      <w:r>
        <w:rPr>
          <w:rFonts w:ascii="Arial" w:hAnsi="Arial" w:cs="Arial"/>
          <w:color w:val="333333"/>
          <w:sz w:val="21"/>
          <w:szCs w:val="21"/>
        </w:rPr>
        <w:t>Stones sitting on an edge of a cliff possess potential energy. The potential energy will be converted if the stones fall to kinetic energy.</w:t>
      </w:r>
    </w:p>
    <w:p w:rsidR="00016C06" w:rsidRDefault="00016C06" w:rsidP="00016C06">
      <w:pPr>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3333750" cy="2143125"/>
            <wp:effectExtent l="19050" t="0" r="0" b="0"/>
            <wp:docPr id="40" name="Picture 40" descr="Potential energy of tre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tential energy of tree branches"/>
                    <pic:cNvPicPr>
                      <a:picLocks noChangeAspect="1" noChangeArrowheads="1"/>
                    </pic:cNvPicPr>
                  </pic:nvPicPr>
                  <pic:blipFill>
                    <a:blip r:embed="rId39" cstate="print"/>
                    <a:srcRect/>
                    <a:stretch>
                      <a:fillRect/>
                    </a:stretch>
                  </pic:blipFill>
                  <pic:spPr bwMode="auto">
                    <a:xfrm>
                      <a:off x="0" y="0"/>
                      <a:ext cx="3333750" cy="2143125"/>
                    </a:xfrm>
                    <a:prstGeom prst="rect">
                      <a:avLst/>
                    </a:prstGeom>
                    <a:noFill/>
                    <a:ln w="9525">
                      <a:noFill/>
                      <a:miter lim="800000"/>
                      <a:headEnd/>
                      <a:tailEnd/>
                    </a:ln>
                  </pic:spPr>
                </pic:pic>
              </a:graphicData>
            </a:graphic>
          </wp:inline>
        </w:drawing>
      </w:r>
    </w:p>
    <w:p w:rsidR="00016C06" w:rsidRDefault="00016C06" w:rsidP="00016C06">
      <w:pPr>
        <w:pStyle w:val="wp-caption-text"/>
        <w:shd w:val="clear" w:color="auto" w:fill="FFFFFF"/>
        <w:spacing w:before="150" w:beforeAutospacing="0" w:after="0" w:afterAutospacing="0" w:line="255" w:lineRule="atLeast"/>
        <w:jc w:val="center"/>
        <w:rPr>
          <w:rFonts w:ascii="Arial" w:hAnsi="Arial" w:cs="Arial"/>
          <w:color w:val="333333"/>
          <w:sz w:val="21"/>
          <w:szCs w:val="21"/>
        </w:rPr>
      </w:pPr>
      <w:r>
        <w:rPr>
          <w:rFonts w:ascii="Arial" w:hAnsi="Arial" w:cs="Arial"/>
          <w:color w:val="333333"/>
          <w:sz w:val="21"/>
          <w:szCs w:val="21"/>
        </w:rPr>
        <w:t>Tree branches high up the tree have potential energy because they can fall to the ground.</w:t>
      </w:r>
    </w:p>
    <w:p w:rsidR="00016C06" w:rsidRDefault="00016C06" w:rsidP="00016C06">
      <w:pPr>
        <w:shd w:val="clear" w:color="auto" w:fill="FFFFFF"/>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3333750" cy="2143125"/>
            <wp:effectExtent l="19050" t="0" r="0" b="0"/>
            <wp:docPr id="41" name="Picture 41" descr="Potential energy of tre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otential energy of tree branches"/>
                    <pic:cNvPicPr>
                      <a:picLocks noChangeAspect="1" noChangeArrowheads="1"/>
                    </pic:cNvPicPr>
                  </pic:nvPicPr>
                  <pic:blipFill>
                    <a:blip r:embed="rId40" cstate="print"/>
                    <a:srcRect/>
                    <a:stretch>
                      <a:fillRect/>
                    </a:stretch>
                  </pic:blipFill>
                  <pic:spPr bwMode="auto">
                    <a:xfrm>
                      <a:off x="0" y="0"/>
                      <a:ext cx="3333750" cy="2143125"/>
                    </a:xfrm>
                    <a:prstGeom prst="rect">
                      <a:avLst/>
                    </a:prstGeom>
                    <a:noFill/>
                    <a:ln w="9525">
                      <a:noFill/>
                      <a:miter lim="800000"/>
                      <a:headEnd/>
                      <a:tailEnd/>
                    </a:ln>
                  </pic:spPr>
                </pic:pic>
              </a:graphicData>
            </a:graphic>
          </wp:inline>
        </w:drawing>
      </w:r>
    </w:p>
    <w:p w:rsidR="00016C06" w:rsidRDefault="00016C06" w:rsidP="00016C06">
      <w:pPr>
        <w:pStyle w:val="wp-caption-text"/>
        <w:shd w:val="clear" w:color="auto" w:fill="FFFFFF"/>
        <w:spacing w:before="150" w:beforeAutospacing="0" w:after="0" w:afterAutospacing="0" w:line="255" w:lineRule="atLeast"/>
        <w:jc w:val="center"/>
        <w:rPr>
          <w:rFonts w:ascii="Arial" w:hAnsi="Arial" w:cs="Arial"/>
          <w:color w:val="333333"/>
          <w:sz w:val="21"/>
          <w:szCs w:val="21"/>
        </w:rPr>
      </w:pPr>
      <w:r>
        <w:rPr>
          <w:rFonts w:ascii="Arial" w:hAnsi="Arial" w:cs="Arial"/>
          <w:color w:val="333333"/>
          <w:sz w:val="21"/>
          <w:szCs w:val="21"/>
        </w:rPr>
        <w:t>The food that we eat has chemical potential energy. Our body digests this potential energy and provides the necessary energy for bodily functions.</w:t>
      </w:r>
    </w:p>
    <w:p w:rsidR="00016C06" w:rsidRDefault="00016C06" w:rsidP="00016C06">
      <w:pPr>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3333750" cy="2143125"/>
            <wp:effectExtent l="19050" t="0" r="0" b="0"/>
            <wp:docPr id="42" name="Picture 42" descr="Chemical potential energy of firec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mical potential energy of firecracker"/>
                    <pic:cNvPicPr>
                      <a:picLocks noChangeAspect="1" noChangeArrowheads="1"/>
                    </pic:cNvPicPr>
                  </pic:nvPicPr>
                  <pic:blipFill>
                    <a:blip r:embed="rId41" cstate="print"/>
                    <a:srcRect/>
                    <a:stretch>
                      <a:fillRect/>
                    </a:stretch>
                  </pic:blipFill>
                  <pic:spPr bwMode="auto">
                    <a:xfrm>
                      <a:off x="0" y="0"/>
                      <a:ext cx="3333750" cy="2143125"/>
                    </a:xfrm>
                    <a:prstGeom prst="rect">
                      <a:avLst/>
                    </a:prstGeom>
                    <a:noFill/>
                    <a:ln w="9525">
                      <a:noFill/>
                      <a:miter lim="800000"/>
                      <a:headEnd/>
                      <a:tailEnd/>
                    </a:ln>
                  </pic:spPr>
                </pic:pic>
              </a:graphicData>
            </a:graphic>
          </wp:inline>
        </w:drawing>
      </w:r>
    </w:p>
    <w:p w:rsidR="00016C06" w:rsidRDefault="00016C06" w:rsidP="00016C06">
      <w:pPr>
        <w:pStyle w:val="wp-caption-text"/>
        <w:shd w:val="clear" w:color="auto" w:fill="FFFFFF"/>
        <w:spacing w:before="150" w:beforeAutospacing="0" w:after="0" w:afterAutospacing="0" w:line="255" w:lineRule="atLeast"/>
        <w:jc w:val="center"/>
        <w:rPr>
          <w:rFonts w:ascii="Arial" w:hAnsi="Arial" w:cs="Arial"/>
          <w:color w:val="333333"/>
          <w:sz w:val="21"/>
          <w:szCs w:val="21"/>
        </w:rPr>
      </w:pPr>
      <w:r>
        <w:rPr>
          <w:rFonts w:ascii="Arial" w:hAnsi="Arial" w:cs="Arial"/>
          <w:color w:val="333333"/>
          <w:sz w:val="21"/>
          <w:szCs w:val="21"/>
        </w:rPr>
        <w:t>The chemical potential energy of a firecracker is released when the fuse of the firecracker is lit.</w:t>
      </w:r>
    </w:p>
    <w:p w:rsidR="00016C06" w:rsidRDefault="00016C06" w:rsidP="00016C06">
      <w:pPr>
        <w:pStyle w:val="Heading3"/>
        <w:shd w:val="clear" w:color="auto" w:fill="FFFFFF"/>
        <w:spacing w:before="300" w:after="150"/>
        <w:rPr>
          <w:rFonts w:ascii="Arial" w:hAnsi="Arial" w:cs="Arial"/>
          <w:b w:val="0"/>
          <w:bCs w:val="0"/>
          <w:color w:val="813588"/>
          <w:sz w:val="29"/>
          <w:szCs w:val="29"/>
        </w:rPr>
      </w:pPr>
      <w:bookmarkStart w:id="7" w:name="Potential_Energy_Practice_Question"/>
      <w:bookmarkEnd w:id="7"/>
      <w:r>
        <w:rPr>
          <w:rFonts w:ascii="Arial" w:hAnsi="Arial" w:cs="Arial"/>
          <w:b w:val="0"/>
          <w:bCs w:val="0"/>
          <w:color w:val="813588"/>
          <w:sz w:val="29"/>
          <w:szCs w:val="29"/>
        </w:rPr>
        <w:t>Potential Energy Practice Question:</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 xml:space="preserve">Q1: What will be the gravitational potential energy of a ball of mass 1 kg when it is raised to 6 m above the </w:t>
      </w:r>
      <w:proofErr w:type="gramStart"/>
      <w:r>
        <w:rPr>
          <w:rStyle w:val="Strong"/>
          <w:rFonts w:ascii="Arial" w:hAnsi="Arial" w:cs="Arial"/>
          <w:color w:val="333333"/>
          <w:sz w:val="21"/>
          <w:szCs w:val="21"/>
        </w:rPr>
        <w:t>ground.</w:t>
      </w:r>
      <w:proofErr w:type="gramEnd"/>
      <w:r>
        <w:rPr>
          <w:rStyle w:val="Strong"/>
          <w:rFonts w:ascii="Arial" w:hAnsi="Arial" w:cs="Arial"/>
          <w:color w:val="333333"/>
          <w:sz w:val="21"/>
          <w:szCs w:val="21"/>
        </w:rPr>
        <w:t xml:space="preserve"> (g = 9.8 m s</w:t>
      </w:r>
      <w:r>
        <w:rPr>
          <w:rStyle w:val="Strong"/>
          <w:rFonts w:ascii="Arial" w:hAnsi="Arial" w:cs="Arial"/>
          <w:color w:val="333333"/>
          <w:sz w:val="16"/>
          <w:szCs w:val="16"/>
          <w:vertAlign w:val="superscript"/>
        </w:rPr>
        <w:t>–2</w:t>
      </w:r>
      <w:r>
        <w:rPr>
          <w:rStyle w:val="Strong"/>
          <w:rFonts w:ascii="Arial" w:hAnsi="Arial" w:cs="Arial"/>
          <w:color w:val="333333"/>
          <w:sz w:val="21"/>
          <w:szCs w:val="21"/>
        </w:rPr>
        <w:t>)</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Solution</w:t>
      </w:r>
      <w:proofErr w:type="gramStart"/>
      <w:r>
        <w:rPr>
          <w:rStyle w:val="Strong"/>
          <w:rFonts w:ascii="Arial" w:hAnsi="Arial" w:cs="Arial"/>
          <w:color w:val="333333"/>
          <w:sz w:val="21"/>
          <w:szCs w:val="21"/>
        </w:rPr>
        <w:t>:</w:t>
      </w:r>
      <w:proofErr w:type="gramEnd"/>
      <w:r>
        <w:rPr>
          <w:rFonts w:ascii="Arial" w:hAnsi="Arial" w:cs="Arial"/>
          <w:color w:val="333333"/>
          <w:sz w:val="21"/>
          <w:szCs w:val="21"/>
        </w:rPr>
        <w:br/>
        <w:t>Here, the mass of the object (m) = 1 kg,</w:t>
      </w:r>
      <w:r>
        <w:rPr>
          <w:rFonts w:ascii="Arial" w:hAnsi="Arial" w:cs="Arial"/>
          <w:color w:val="333333"/>
          <w:sz w:val="21"/>
          <w:szCs w:val="21"/>
        </w:rPr>
        <w:br/>
        <w:t>Displacement (height) (h) = 10 m,</w:t>
      </w:r>
      <w:r>
        <w:rPr>
          <w:rFonts w:ascii="Arial" w:hAnsi="Arial" w:cs="Arial"/>
          <w:color w:val="333333"/>
          <w:sz w:val="21"/>
          <w:szCs w:val="21"/>
        </w:rPr>
        <w:br/>
        <w:t>Acceleration due to gravity (g) = 9.8 m s</w:t>
      </w:r>
      <w:r>
        <w:rPr>
          <w:rFonts w:ascii="Arial" w:hAnsi="Arial" w:cs="Arial"/>
          <w:color w:val="333333"/>
          <w:sz w:val="16"/>
          <w:szCs w:val="16"/>
          <w:vertAlign w:val="superscript"/>
        </w:rPr>
        <w:t>–2</w:t>
      </w:r>
      <w:r>
        <w:rPr>
          <w:rFonts w:ascii="Arial" w:hAnsi="Arial" w:cs="Arial"/>
          <w:color w:val="333333"/>
          <w:sz w:val="21"/>
          <w:szCs w:val="21"/>
        </w:rPr>
        <w:t>.</w:t>
      </w:r>
      <w:r>
        <w:rPr>
          <w:rFonts w:ascii="Arial" w:hAnsi="Arial" w:cs="Arial"/>
          <w:color w:val="333333"/>
          <w:sz w:val="21"/>
          <w:szCs w:val="21"/>
        </w:rPr>
        <w:br/>
        <w:t xml:space="preserve">Hence, Potential energy (P) = </w:t>
      </w:r>
      <w:proofErr w:type="spellStart"/>
      <w:r>
        <w:rPr>
          <w:rFonts w:ascii="Arial" w:hAnsi="Arial" w:cs="Arial"/>
          <w:color w:val="333333"/>
          <w:sz w:val="21"/>
          <w:szCs w:val="21"/>
        </w:rPr>
        <w:t>m×g×h</w:t>
      </w:r>
      <w:proofErr w:type="spellEnd"/>
      <w:r>
        <w:rPr>
          <w:rFonts w:ascii="Arial" w:hAnsi="Arial" w:cs="Arial"/>
          <w:color w:val="333333"/>
          <w:sz w:val="21"/>
          <w:szCs w:val="21"/>
        </w:rPr>
        <w:t xml:space="preserve"> = 1 kg × 9.8 m s</w:t>
      </w:r>
      <w:r>
        <w:rPr>
          <w:rFonts w:ascii="Arial" w:hAnsi="Arial" w:cs="Arial"/>
          <w:color w:val="333333"/>
          <w:sz w:val="16"/>
          <w:szCs w:val="16"/>
          <w:vertAlign w:val="superscript"/>
        </w:rPr>
        <w:t>–2</w:t>
      </w:r>
      <w:r>
        <w:rPr>
          <w:rFonts w:ascii="Arial" w:hAnsi="Arial" w:cs="Arial"/>
          <w:color w:val="333333"/>
          <w:sz w:val="21"/>
          <w:szCs w:val="21"/>
        </w:rPr>
        <w:t> × 10 m = 98 J.</w:t>
      </w:r>
    </w:p>
    <w:p w:rsidR="00016C06" w:rsidRDefault="00016C06" w:rsidP="00016C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Hope you understood in detail what is potential energy and what potential energy definition, examples, and types are. Stay tuned to BYJU’S – The Learning App to learn about various science and </w:t>
      </w:r>
      <w:proofErr w:type="spellStart"/>
      <w:r>
        <w:rPr>
          <w:rFonts w:ascii="Arial" w:hAnsi="Arial" w:cs="Arial"/>
          <w:color w:val="333333"/>
          <w:sz w:val="21"/>
          <w:szCs w:val="21"/>
        </w:rPr>
        <w:t>maths</w:t>
      </w:r>
      <w:proofErr w:type="spellEnd"/>
      <w:r>
        <w:rPr>
          <w:rFonts w:ascii="Arial" w:hAnsi="Arial" w:cs="Arial"/>
          <w:color w:val="333333"/>
          <w:sz w:val="21"/>
          <w:szCs w:val="21"/>
        </w:rPr>
        <w:t xml:space="preserve"> concepts.</w:t>
      </w:r>
    </w:p>
    <w:p w:rsidR="00E36A1C" w:rsidRPr="00E36A1C" w:rsidRDefault="00E36A1C" w:rsidP="00E36A1C">
      <w:pPr>
        <w:shd w:val="clear" w:color="auto" w:fill="FFFFFF"/>
        <w:spacing w:before="100" w:beforeAutospacing="1" w:after="100" w:afterAutospacing="1" w:line="240" w:lineRule="auto"/>
        <w:rPr>
          <w:rFonts w:ascii="Helvetica" w:eastAsia="Times New Roman" w:hAnsi="Helvetica" w:cs="Helvetica"/>
          <w:color w:val="000000"/>
          <w:sz w:val="24"/>
          <w:szCs w:val="24"/>
        </w:rPr>
      </w:pPr>
    </w:p>
    <w:sectPr w:rsidR="00E36A1C" w:rsidRPr="00E36A1C" w:rsidSect="00FD0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299"/>
    <w:multiLevelType w:val="multilevel"/>
    <w:tmpl w:val="AA98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50739"/>
    <w:multiLevelType w:val="multilevel"/>
    <w:tmpl w:val="A530A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068AB"/>
    <w:multiLevelType w:val="multilevel"/>
    <w:tmpl w:val="5D9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43140"/>
    <w:multiLevelType w:val="multilevel"/>
    <w:tmpl w:val="421C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B7614"/>
    <w:multiLevelType w:val="multilevel"/>
    <w:tmpl w:val="6F3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454B0"/>
    <w:multiLevelType w:val="multilevel"/>
    <w:tmpl w:val="673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85A0F"/>
    <w:multiLevelType w:val="multilevel"/>
    <w:tmpl w:val="890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43718"/>
    <w:multiLevelType w:val="multilevel"/>
    <w:tmpl w:val="AD0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D44DA"/>
    <w:multiLevelType w:val="multilevel"/>
    <w:tmpl w:val="516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71A3E"/>
    <w:multiLevelType w:val="multilevel"/>
    <w:tmpl w:val="D67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5B1035"/>
    <w:multiLevelType w:val="multilevel"/>
    <w:tmpl w:val="E1F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043446"/>
    <w:multiLevelType w:val="multilevel"/>
    <w:tmpl w:val="2C6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AF496F"/>
    <w:multiLevelType w:val="multilevel"/>
    <w:tmpl w:val="BD8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E16892"/>
    <w:multiLevelType w:val="multilevel"/>
    <w:tmpl w:val="D7B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ED60EF"/>
    <w:multiLevelType w:val="multilevel"/>
    <w:tmpl w:val="EA4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14"/>
  </w:num>
  <w:num w:numId="6">
    <w:abstractNumId w:val="7"/>
  </w:num>
  <w:num w:numId="7">
    <w:abstractNumId w:val="2"/>
  </w:num>
  <w:num w:numId="8">
    <w:abstractNumId w:val="10"/>
  </w:num>
  <w:num w:numId="9">
    <w:abstractNumId w:val="3"/>
  </w:num>
  <w:num w:numId="10">
    <w:abstractNumId w:val="12"/>
  </w:num>
  <w:num w:numId="11">
    <w:abstractNumId w:val="11"/>
  </w:num>
  <w:num w:numId="12">
    <w:abstractNumId w:val="6"/>
  </w:num>
  <w:num w:numId="13">
    <w:abstractNumId w:val="4"/>
  </w:num>
  <w:num w:numId="14">
    <w:abstractNumId w:val="9"/>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A1C"/>
    <w:rsid w:val="00016C06"/>
    <w:rsid w:val="0033675A"/>
    <w:rsid w:val="00903C28"/>
    <w:rsid w:val="009353EF"/>
    <w:rsid w:val="00BC25A9"/>
    <w:rsid w:val="00E36A1C"/>
    <w:rsid w:val="00FD0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00"/>
  </w:style>
  <w:style w:type="paragraph" w:styleId="Heading1">
    <w:name w:val="heading 1"/>
    <w:basedOn w:val="Normal"/>
    <w:next w:val="Normal"/>
    <w:link w:val="Heading1Char"/>
    <w:uiPriority w:val="9"/>
    <w:qFormat/>
    <w:rsid w:val="00E36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6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6C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6C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A1C"/>
    <w:rPr>
      <w:rFonts w:ascii="Times New Roman" w:eastAsia="Times New Roman" w:hAnsi="Times New Roman" w:cs="Times New Roman"/>
      <w:b/>
      <w:bCs/>
      <w:sz w:val="36"/>
      <w:szCs w:val="36"/>
    </w:rPr>
  </w:style>
  <w:style w:type="paragraph" w:customStyle="1" w:styleId="litnotetext">
    <w:name w:val="litnotetext"/>
    <w:basedOn w:val="Normal"/>
    <w:rsid w:val="00E36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E36A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A1C"/>
    <w:rPr>
      <w:b/>
      <w:bCs/>
    </w:rPr>
  </w:style>
  <w:style w:type="character" w:styleId="Emphasis">
    <w:name w:val="Emphasis"/>
    <w:basedOn w:val="DefaultParagraphFont"/>
    <w:uiPriority w:val="20"/>
    <w:qFormat/>
    <w:rsid w:val="00E36A1C"/>
    <w:rPr>
      <w:i/>
      <w:iCs/>
    </w:rPr>
  </w:style>
  <w:style w:type="paragraph" w:styleId="BalloonText">
    <w:name w:val="Balloon Text"/>
    <w:basedOn w:val="Normal"/>
    <w:link w:val="BalloonTextChar"/>
    <w:uiPriority w:val="99"/>
    <w:semiHidden/>
    <w:unhideWhenUsed/>
    <w:rsid w:val="00E3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A1C"/>
    <w:rPr>
      <w:rFonts w:ascii="Tahoma" w:hAnsi="Tahoma" w:cs="Tahoma"/>
      <w:sz w:val="16"/>
      <w:szCs w:val="16"/>
    </w:rPr>
  </w:style>
  <w:style w:type="character" w:customStyle="1" w:styleId="Heading1Char">
    <w:name w:val="Heading 1 Char"/>
    <w:basedOn w:val="DefaultParagraphFont"/>
    <w:link w:val="Heading1"/>
    <w:uiPriority w:val="9"/>
    <w:rsid w:val="00E36A1C"/>
    <w:rPr>
      <w:rFonts w:asciiTheme="majorHAnsi" w:eastAsiaTheme="majorEastAsia" w:hAnsiTheme="majorHAnsi" w:cstheme="majorBidi"/>
      <w:b/>
      <w:bCs/>
      <w:color w:val="365F91" w:themeColor="accent1" w:themeShade="BF"/>
      <w:sz w:val="28"/>
      <w:szCs w:val="28"/>
    </w:rPr>
  </w:style>
  <w:style w:type="character" w:customStyle="1" w:styleId="katex-mathml">
    <w:name w:val="katex-mathml"/>
    <w:basedOn w:val="DefaultParagraphFont"/>
    <w:rsid w:val="00E36A1C"/>
  </w:style>
  <w:style w:type="character" w:customStyle="1" w:styleId="mord">
    <w:name w:val="mord"/>
    <w:basedOn w:val="DefaultParagraphFont"/>
    <w:rsid w:val="00E36A1C"/>
  </w:style>
  <w:style w:type="character" w:customStyle="1" w:styleId="vlist-s">
    <w:name w:val="vlist-s"/>
    <w:basedOn w:val="DefaultParagraphFont"/>
    <w:rsid w:val="00E36A1C"/>
  </w:style>
  <w:style w:type="character" w:customStyle="1" w:styleId="mspace">
    <w:name w:val="mspace"/>
    <w:basedOn w:val="DefaultParagraphFont"/>
    <w:rsid w:val="00E36A1C"/>
  </w:style>
  <w:style w:type="character" w:customStyle="1" w:styleId="mrel">
    <w:name w:val="mrel"/>
    <w:basedOn w:val="DefaultParagraphFont"/>
    <w:rsid w:val="00E36A1C"/>
  </w:style>
  <w:style w:type="character" w:customStyle="1" w:styleId="mbin">
    <w:name w:val="mbin"/>
    <w:basedOn w:val="DefaultParagraphFont"/>
    <w:rsid w:val="00E36A1C"/>
  </w:style>
  <w:style w:type="character" w:customStyle="1" w:styleId="mpunct">
    <w:name w:val="mpunct"/>
    <w:basedOn w:val="DefaultParagraphFont"/>
    <w:rsid w:val="00E36A1C"/>
  </w:style>
  <w:style w:type="character" w:styleId="Hyperlink">
    <w:name w:val="Hyperlink"/>
    <w:basedOn w:val="DefaultParagraphFont"/>
    <w:uiPriority w:val="99"/>
    <w:semiHidden/>
    <w:unhideWhenUsed/>
    <w:rsid w:val="00E36A1C"/>
    <w:rPr>
      <w:color w:val="0000FF"/>
      <w:u w:val="single"/>
    </w:rPr>
  </w:style>
  <w:style w:type="character" w:customStyle="1" w:styleId="mopen">
    <w:name w:val="mopen"/>
    <w:basedOn w:val="DefaultParagraphFont"/>
    <w:rsid w:val="00E36A1C"/>
  </w:style>
  <w:style w:type="character" w:customStyle="1" w:styleId="mclose">
    <w:name w:val="mclose"/>
    <w:basedOn w:val="DefaultParagraphFont"/>
    <w:rsid w:val="00E36A1C"/>
  </w:style>
  <w:style w:type="character" w:customStyle="1" w:styleId="Heading3Char">
    <w:name w:val="Heading 3 Char"/>
    <w:basedOn w:val="DefaultParagraphFont"/>
    <w:link w:val="Heading3"/>
    <w:uiPriority w:val="9"/>
    <w:semiHidden/>
    <w:rsid w:val="00016C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6C0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16C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16C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969371">
      <w:bodyDiv w:val="1"/>
      <w:marLeft w:val="0"/>
      <w:marRight w:val="0"/>
      <w:marTop w:val="0"/>
      <w:marBottom w:val="0"/>
      <w:divBdr>
        <w:top w:val="none" w:sz="0" w:space="0" w:color="auto"/>
        <w:left w:val="none" w:sz="0" w:space="0" w:color="auto"/>
        <w:bottom w:val="none" w:sz="0" w:space="0" w:color="auto"/>
        <w:right w:val="none" w:sz="0" w:space="0" w:color="auto"/>
      </w:divBdr>
      <w:divsChild>
        <w:div w:id="1004472421">
          <w:marLeft w:val="0"/>
          <w:marRight w:val="0"/>
          <w:marTop w:val="0"/>
          <w:marBottom w:val="0"/>
          <w:divBdr>
            <w:top w:val="none" w:sz="0" w:space="0" w:color="auto"/>
            <w:left w:val="none" w:sz="0" w:space="0" w:color="auto"/>
            <w:bottom w:val="none" w:sz="0" w:space="0" w:color="auto"/>
            <w:right w:val="none" w:sz="0" w:space="0" w:color="auto"/>
          </w:divBdr>
          <w:divsChild>
            <w:div w:id="618680437">
              <w:marLeft w:val="0"/>
              <w:marRight w:val="0"/>
              <w:marTop w:val="0"/>
              <w:marBottom w:val="0"/>
              <w:divBdr>
                <w:top w:val="none" w:sz="0" w:space="0" w:color="auto"/>
                <w:left w:val="none" w:sz="0" w:space="0" w:color="auto"/>
                <w:bottom w:val="none" w:sz="0" w:space="0" w:color="auto"/>
                <w:right w:val="none" w:sz="0" w:space="0" w:color="auto"/>
              </w:divBdr>
              <w:divsChild>
                <w:div w:id="795099363">
                  <w:marLeft w:val="0"/>
                  <w:marRight w:val="0"/>
                  <w:marTop w:val="0"/>
                  <w:marBottom w:val="0"/>
                  <w:divBdr>
                    <w:top w:val="none" w:sz="0" w:space="0" w:color="auto"/>
                    <w:left w:val="none" w:sz="0" w:space="0" w:color="auto"/>
                    <w:bottom w:val="none" w:sz="0" w:space="0" w:color="auto"/>
                    <w:right w:val="none" w:sz="0" w:space="0" w:color="auto"/>
                  </w:divBdr>
                </w:div>
                <w:div w:id="1772309806">
                  <w:marLeft w:val="0"/>
                  <w:marRight w:val="0"/>
                  <w:marTop w:val="0"/>
                  <w:marBottom w:val="0"/>
                  <w:divBdr>
                    <w:top w:val="none" w:sz="0" w:space="0" w:color="auto"/>
                    <w:left w:val="none" w:sz="0" w:space="0" w:color="auto"/>
                    <w:bottom w:val="none" w:sz="0" w:space="0" w:color="auto"/>
                    <w:right w:val="none" w:sz="0" w:space="0" w:color="auto"/>
                  </w:divBdr>
                  <w:divsChild>
                    <w:div w:id="1901283382">
                      <w:marLeft w:val="0"/>
                      <w:marRight w:val="0"/>
                      <w:marTop w:val="0"/>
                      <w:marBottom w:val="480"/>
                      <w:divBdr>
                        <w:top w:val="none" w:sz="0" w:space="0" w:color="auto"/>
                        <w:left w:val="none" w:sz="0" w:space="0" w:color="auto"/>
                        <w:bottom w:val="none" w:sz="0" w:space="0" w:color="auto"/>
                        <w:right w:val="none" w:sz="0" w:space="0" w:color="auto"/>
                      </w:divBdr>
                    </w:div>
                  </w:divsChild>
                </w:div>
                <w:div w:id="1519155640">
                  <w:marLeft w:val="0"/>
                  <w:marRight w:val="0"/>
                  <w:marTop w:val="0"/>
                  <w:marBottom w:val="0"/>
                  <w:divBdr>
                    <w:top w:val="none" w:sz="0" w:space="0" w:color="auto"/>
                    <w:left w:val="none" w:sz="0" w:space="0" w:color="auto"/>
                    <w:bottom w:val="none" w:sz="0" w:space="0" w:color="auto"/>
                    <w:right w:val="none" w:sz="0" w:space="0" w:color="auto"/>
                  </w:divBdr>
                  <w:divsChild>
                    <w:div w:id="1809123688">
                      <w:marLeft w:val="0"/>
                      <w:marRight w:val="0"/>
                      <w:marTop w:val="0"/>
                      <w:marBottom w:val="480"/>
                      <w:divBdr>
                        <w:top w:val="none" w:sz="0" w:space="0" w:color="auto"/>
                        <w:left w:val="none" w:sz="0" w:space="0" w:color="auto"/>
                        <w:bottom w:val="none" w:sz="0" w:space="0" w:color="auto"/>
                        <w:right w:val="none" w:sz="0" w:space="0" w:color="auto"/>
                      </w:divBdr>
                    </w:div>
                  </w:divsChild>
                </w:div>
                <w:div w:id="297029608">
                  <w:marLeft w:val="0"/>
                  <w:marRight w:val="0"/>
                  <w:marTop w:val="0"/>
                  <w:marBottom w:val="0"/>
                  <w:divBdr>
                    <w:top w:val="none" w:sz="0" w:space="0" w:color="auto"/>
                    <w:left w:val="none" w:sz="0" w:space="0" w:color="auto"/>
                    <w:bottom w:val="none" w:sz="0" w:space="0" w:color="auto"/>
                    <w:right w:val="none" w:sz="0" w:space="0" w:color="auto"/>
                  </w:divBdr>
                  <w:divsChild>
                    <w:div w:id="8744688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1171296">
          <w:marLeft w:val="0"/>
          <w:marRight w:val="0"/>
          <w:marTop w:val="0"/>
          <w:marBottom w:val="0"/>
          <w:divBdr>
            <w:top w:val="none" w:sz="0" w:space="0" w:color="auto"/>
            <w:left w:val="none" w:sz="0" w:space="0" w:color="auto"/>
            <w:bottom w:val="none" w:sz="0" w:space="0" w:color="auto"/>
            <w:right w:val="none" w:sz="0" w:space="0" w:color="auto"/>
          </w:divBdr>
          <w:divsChild>
            <w:div w:id="281301758">
              <w:marLeft w:val="0"/>
              <w:marRight w:val="0"/>
              <w:marTop w:val="0"/>
              <w:marBottom w:val="0"/>
              <w:divBdr>
                <w:top w:val="none" w:sz="0" w:space="0" w:color="auto"/>
                <w:left w:val="none" w:sz="0" w:space="0" w:color="auto"/>
                <w:bottom w:val="none" w:sz="0" w:space="0" w:color="auto"/>
                <w:right w:val="none" w:sz="0" w:space="0" w:color="auto"/>
              </w:divBdr>
              <w:divsChild>
                <w:div w:id="294726595">
                  <w:marLeft w:val="0"/>
                  <w:marRight w:val="0"/>
                  <w:marTop w:val="0"/>
                  <w:marBottom w:val="0"/>
                  <w:divBdr>
                    <w:top w:val="none" w:sz="0" w:space="0" w:color="auto"/>
                    <w:left w:val="none" w:sz="0" w:space="0" w:color="auto"/>
                    <w:bottom w:val="none" w:sz="0" w:space="0" w:color="auto"/>
                    <w:right w:val="none" w:sz="0" w:space="0" w:color="auto"/>
                  </w:divBdr>
                </w:div>
                <w:div w:id="242378099">
                  <w:marLeft w:val="0"/>
                  <w:marRight w:val="0"/>
                  <w:marTop w:val="0"/>
                  <w:marBottom w:val="0"/>
                  <w:divBdr>
                    <w:top w:val="none" w:sz="0" w:space="0" w:color="auto"/>
                    <w:left w:val="none" w:sz="0" w:space="0" w:color="auto"/>
                    <w:bottom w:val="none" w:sz="0" w:space="0" w:color="auto"/>
                    <w:right w:val="none" w:sz="0" w:space="0" w:color="auto"/>
                  </w:divBdr>
                  <w:divsChild>
                    <w:div w:id="1707094860">
                      <w:marLeft w:val="0"/>
                      <w:marRight w:val="0"/>
                      <w:marTop w:val="0"/>
                      <w:marBottom w:val="480"/>
                      <w:divBdr>
                        <w:top w:val="none" w:sz="0" w:space="0" w:color="auto"/>
                        <w:left w:val="none" w:sz="0" w:space="0" w:color="auto"/>
                        <w:bottom w:val="none" w:sz="0" w:space="0" w:color="auto"/>
                        <w:right w:val="none" w:sz="0" w:space="0" w:color="auto"/>
                      </w:divBdr>
                    </w:div>
                  </w:divsChild>
                </w:div>
                <w:div w:id="972372223">
                  <w:marLeft w:val="0"/>
                  <w:marRight w:val="0"/>
                  <w:marTop w:val="0"/>
                  <w:marBottom w:val="0"/>
                  <w:divBdr>
                    <w:top w:val="none" w:sz="0" w:space="0" w:color="auto"/>
                    <w:left w:val="none" w:sz="0" w:space="0" w:color="auto"/>
                    <w:bottom w:val="none" w:sz="0" w:space="0" w:color="auto"/>
                    <w:right w:val="none" w:sz="0" w:space="0" w:color="auto"/>
                  </w:divBdr>
                  <w:divsChild>
                    <w:div w:id="323819440">
                      <w:marLeft w:val="0"/>
                      <w:marRight w:val="0"/>
                      <w:marTop w:val="0"/>
                      <w:marBottom w:val="480"/>
                      <w:divBdr>
                        <w:top w:val="none" w:sz="0" w:space="0" w:color="auto"/>
                        <w:left w:val="none" w:sz="0" w:space="0" w:color="auto"/>
                        <w:bottom w:val="none" w:sz="0" w:space="0" w:color="auto"/>
                        <w:right w:val="none" w:sz="0" w:space="0" w:color="auto"/>
                      </w:divBdr>
                      <w:divsChild>
                        <w:div w:id="1830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516">
                  <w:marLeft w:val="0"/>
                  <w:marRight w:val="0"/>
                  <w:marTop w:val="0"/>
                  <w:marBottom w:val="0"/>
                  <w:divBdr>
                    <w:top w:val="none" w:sz="0" w:space="0" w:color="auto"/>
                    <w:left w:val="none" w:sz="0" w:space="0" w:color="auto"/>
                    <w:bottom w:val="none" w:sz="0" w:space="0" w:color="auto"/>
                    <w:right w:val="none" w:sz="0" w:space="0" w:color="auto"/>
                  </w:divBdr>
                  <w:divsChild>
                    <w:div w:id="1125391359">
                      <w:marLeft w:val="0"/>
                      <w:marRight w:val="0"/>
                      <w:marTop w:val="0"/>
                      <w:marBottom w:val="480"/>
                      <w:divBdr>
                        <w:top w:val="none" w:sz="0" w:space="0" w:color="auto"/>
                        <w:left w:val="none" w:sz="0" w:space="0" w:color="auto"/>
                        <w:bottom w:val="none" w:sz="0" w:space="0" w:color="auto"/>
                        <w:right w:val="none" w:sz="0" w:space="0" w:color="auto"/>
                      </w:divBdr>
                      <w:divsChild>
                        <w:div w:id="838470245">
                          <w:marLeft w:val="0"/>
                          <w:marRight w:val="0"/>
                          <w:marTop w:val="0"/>
                          <w:marBottom w:val="0"/>
                          <w:divBdr>
                            <w:top w:val="none" w:sz="0" w:space="0" w:color="auto"/>
                            <w:left w:val="none" w:sz="0" w:space="0" w:color="auto"/>
                            <w:bottom w:val="none" w:sz="0" w:space="0" w:color="auto"/>
                            <w:right w:val="none" w:sz="0" w:space="0" w:color="auto"/>
                          </w:divBdr>
                          <w:divsChild>
                            <w:div w:id="1182552188">
                              <w:marLeft w:val="0"/>
                              <w:marRight w:val="0"/>
                              <w:marTop w:val="0"/>
                              <w:marBottom w:val="0"/>
                              <w:divBdr>
                                <w:top w:val="none" w:sz="0" w:space="0" w:color="auto"/>
                                <w:left w:val="none" w:sz="0" w:space="0" w:color="auto"/>
                                <w:bottom w:val="none" w:sz="0" w:space="0" w:color="auto"/>
                                <w:right w:val="none" w:sz="0" w:space="0" w:color="auto"/>
                              </w:divBdr>
                              <w:divsChild>
                                <w:div w:id="688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0475">
                  <w:marLeft w:val="0"/>
                  <w:marRight w:val="0"/>
                  <w:marTop w:val="0"/>
                  <w:marBottom w:val="0"/>
                  <w:divBdr>
                    <w:top w:val="none" w:sz="0" w:space="0" w:color="auto"/>
                    <w:left w:val="none" w:sz="0" w:space="0" w:color="auto"/>
                    <w:bottom w:val="none" w:sz="0" w:space="0" w:color="auto"/>
                    <w:right w:val="none" w:sz="0" w:space="0" w:color="auto"/>
                  </w:divBdr>
                  <w:divsChild>
                    <w:div w:id="1815835525">
                      <w:marLeft w:val="0"/>
                      <w:marRight w:val="0"/>
                      <w:marTop w:val="0"/>
                      <w:marBottom w:val="480"/>
                      <w:divBdr>
                        <w:top w:val="none" w:sz="0" w:space="0" w:color="auto"/>
                        <w:left w:val="none" w:sz="0" w:space="0" w:color="auto"/>
                        <w:bottom w:val="none" w:sz="0" w:space="0" w:color="auto"/>
                        <w:right w:val="none" w:sz="0" w:space="0" w:color="auto"/>
                      </w:divBdr>
                      <w:divsChild>
                        <w:div w:id="2143957065">
                          <w:marLeft w:val="0"/>
                          <w:marRight w:val="0"/>
                          <w:marTop w:val="0"/>
                          <w:marBottom w:val="0"/>
                          <w:divBdr>
                            <w:top w:val="none" w:sz="0" w:space="0" w:color="auto"/>
                            <w:left w:val="none" w:sz="0" w:space="0" w:color="auto"/>
                            <w:bottom w:val="none" w:sz="0" w:space="0" w:color="auto"/>
                            <w:right w:val="none" w:sz="0" w:space="0" w:color="auto"/>
                          </w:divBdr>
                          <w:divsChild>
                            <w:div w:id="2033341229">
                              <w:marLeft w:val="0"/>
                              <w:marRight w:val="0"/>
                              <w:marTop w:val="0"/>
                              <w:marBottom w:val="0"/>
                              <w:divBdr>
                                <w:top w:val="none" w:sz="0" w:space="0" w:color="auto"/>
                                <w:left w:val="none" w:sz="0" w:space="0" w:color="auto"/>
                                <w:bottom w:val="none" w:sz="0" w:space="0" w:color="auto"/>
                                <w:right w:val="none" w:sz="0" w:space="0" w:color="auto"/>
                              </w:divBdr>
                              <w:divsChild>
                                <w:div w:id="1476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3817">
                  <w:marLeft w:val="0"/>
                  <w:marRight w:val="0"/>
                  <w:marTop w:val="0"/>
                  <w:marBottom w:val="0"/>
                  <w:divBdr>
                    <w:top w:val="none" w:sz="0" w:space="0" w:color="auto"/>
                    <w:left w:val="none" w:sz="0" w:space="0" w:color="auto"/>
                    <w:bottom w:val="none" w:sz="0" w:space="0" w:color="auto"/>
                    <w:right w:val="none" w:sz="0" w:space="0" w:color="auto"/>
                  </w:divBdr>
                  <w:divsChild>
                    <w:div w:id="1097868022">
                      <w:marLeft w:val="0"/>
                      <w:marRight w:val="0"/>
                      <w:marTop w:val="0"/>
                      <w:marBottom w:val="480"/>
                      <w:divBdr>
                        <w:top w:val="none" w:sz="0" w:space="0" w:color="auto"/>
                        <w:left w:val="none" w:sz="0" w:space="0" w:color="auto"/>
                        <w:bottom w:val="none" w:sz="0" w:space="0" w:color="auto"/>
                        <w:right w:val="none" w:sz="0" w:space="0" w:color="auto"/>
                      </w:divBdr>
                      <w:divsChild>
                        <w:div w:id="20889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7038">
                  <w:marLeft w:val="0"/>
                  <w:marRight w:val="0"/>
                  <w:marTop w:val="0"/>
                  <w:marBottom w:val="0"/>
                  <w:divBdr>
                    <w:top w:val="none" w:sz="0" w:space="0" w:color="auto"/>
                    <w:left w:val="none" w:sz="0" w:space="0" w:color="auto"/>
                    <w:bottom w:val="none" w:sz="0" w:space="0" w:color="auto"/>
                    <w:right w:val="none" w:sz="0" w:space="0" w:color="auto"/>
                  </w:divBdr>
                  <w:divsChild>
                    <w:div w:id="969894734">
                      <w:marLeft w:val="0"/>
                      <w:marRight w:val="0"/>
                      <w:marTop w:val="0"/>
                      <w:marBottom w:val="480"/>
                      <w:divBdr>
                        <w:top w:val="none" w:sz="0" w:space="0" w:color="auto"/>
                        <w:left w:val="none" w:sz="0" w:space="0" w:color="auto"/>
                        <w:bottom w:val="none" w:sz="0" w:space="0" w:color="auto"/>
                        <w:right w:val="none" w:sz="0" w:space="0" w:color="auto"/>
                      </w:divBdr>
                    </w:div>
                  </w:divsChild>
                </w:div>
                <w:div w:id="129635557">
                  <w:marLeft w:val="0"/>
                  <w:marRight w:val="0"/>
                  <w:marTop w:val="0"/>
                  <w:marBottom w:val="0"/>
                  <w:divBdr>
                    <w:top w:val="none" w:sz="0" w:space="0" w:color="auto"/>
                    <w:left w:val="none" w:sz="0" w:space="0" w:color="auto"/>
                    <w:bottom w:val="none" w:sz="0" w:space="0" w:color="auto"/>
                    <w:right w:val="none" w:sz="0" w:space="0" w:color="auto"/>
                  </w:divBdr>
                  <w:divsChild>
                    <w:div w:id="766073382">
                      <w:marLeft w:val="0"/>
                      <w:marRight w:val="0"/>
                      <w:marTop w:val="0"/>
                      <w:marBottom w:val="480"/>
                      <w:divBdr>
                        <w:top w:val="none" w:sz="0" w:space="0" w:color="auto"/>
                        <w:left w:val="none" w:sz="0" w:space="0" w:color="auto"/>
                        <w:bottom w:val="none" w:sz="0" w:space="0" w:color="auto"/>
                        <w:right w:val="none" w:sz="0" w:space="0" w:color="auto"/>
                      </w:divBdr>
                      <w:divsChild>
                        <w:div w:id="18946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6620">
                  <w:marLeft w:val="0"/>
                  <w:marRight w:val="0"/>
                  <w:marTop w:val="0"/>
                  <w:marBottom w:val="0"/>
                  <w:divBdr>
                    <w:top w:val="none" w:sz="0" w:space="0" w:color="auto"/>
                    <w:left w:val="none" w:sz="0" w:space="0" w:color="auto"/>
                    <w:bottom w:val="none" w:sz="0" w:space="0" w:color="auto"/>
                    <w:right w:val="none" w:sz="0" w:space="0" w:color="auto"/>
                  </w:divBdr>
                  <w:divsChild>
                    <w:div w:id="851379551">
                      <w:marLeft w:val="0"/>
                      <w:marRight w:val="0"/>
                      <w:marTop w:val="0"/>
                      <w:marBottom w:val="480"/>
                      <w:divBdr>
                        <w:top w:val="none" w:sz="0" w:space="0" w:color="auto"/>
                        <w:left w:val="none" w:sz="0" w:space="0" w:color="auto"/>
                        <w:bottom w:val="none" w:sz="0" w:space="0" w:color="auto"/>
                        <w:right w:val="none" w:sz="0" w:space="0" w:color="auto"/>
                      </w:divBdr>
                    </w:div>
                  </w:divsChild>
                </w:div>
                <w:div w:id="130053908">
                  <w:marLeft w:val="0"/>
                  <w:marRight w:val="0"/>
                  <w:marTop w:val="0"/>
                  <w:marBottom w:val="0"/>
                  <w:divBdr>
                    <w:top w:val="none" w:sz="0" w:space="0" w:color="auto"/>
                    <w:left w:val="none" w:sz="0" w:space="0" w:color="auto"/>
                    <w:bottom w:val="none" w:sz="0" w:space="0" w:color="auto"/>
                    <w:right w:val="none" w:sz="0" w:space="0" w:color="auto"/>
                  </w:divBdr>
                  <w:divsChild>
                    <w:div w:id="835608793">
                      <w:marLeft w:val="0"/>
                      <w:marRight w:val="0"/>
                      <w:marTop w:val="0"/>
                      <w:marBottom w:val="480"/>
                      <w:divBdr>
                        <w:top w:val="none" w:sz="0" w:space="0" w:color="auto"/>
                        <w:left w:val="none" w:sz="0" w:space="0" w:color="auto"/>
                        <w:bottom w:val="none" w:sz="0" w:space="0" w:color="auto"/>
                        <w:right w:val="none" w:sz="0" w:space="0" w:color="auto"/>
                      </w:divBdr>
                      <w:divsChild>
                        <w:div w:id="12934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772">
                  <w:marLeft w:val="0"/>
                  <w:marRight w:val="0"/>
                  <w:marTop w:val="0"/>
                  <w:marBottom w:val="0"/>
                  <w:divBdr>
                    <w:top w:val="none" w:sz="0" w:space="0" w:color="auto"/>
                    <w:left w:val="none" w:sz="0" w:space="0" w:color="auto"/>
                    <w:bottom w:val="none" w:sz="0" w:space="0" w:color="auto"/>
                    <w:right w:val="none" w:sz="0" w:space="0" w:color="auto"/>
                  </w:divBdr>
                  <w:divsChild>
                    <w:div w:id="18019205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77626501">
          <w:marLeft w:val="0"/>
          <w:marRight w:val="0"/>
          <w:marTop w:val="0"/>
          <w:marBottom w:val="0"/>
          <w:divBdr>
            <w:top w:val="none" w:sz="0" w:space="0" w:color="auto"/>
            <w:left w:val="none" w:sz="0" w:space="0" w:color="auto"/>
            <w:bottom w:val="none" w:sz="0" w:space="0" w:color="auto"/>
            <w:right w:val="none" w:sz="0" w:space="0" w:color="auto"/>
          </w:divBdr>
          <w:divsChild>
            <w:div w:id="1313947909">
              <w:marLeft w:val="0"/>
              <w:marRight w:val="0"/>
              <w:marTop w:val="0"/>
              <w:marBottom w:val="0"/>
              <w:divBdr>
                <w:top w:val="none" w:sz="0" w:space="0" w:color="auto"/>
                <w:left w:val="none" w:sz="0" w:space="0" w:color="auto"/>
                <w:bottom w:val="none" w:sz="0" w:space="0" w:color="auto"/>
                <w:right w:val="none" w:sz="0" w:space="0" w:color="auto"/>
              </w:divBdr>
              <w:divsChild>
                <w:div w:id="982467617">
                  <w:marLeft w:val="0"/>
                  <w:marRight w:val="0"/>
                  <w:marTop w:val="0"/>
                  <w:marBottom w:val="0"/>
                  <w:divBdr>
                    <w:top w:val="none" w:sz="0" w:space="0" w:color="auto"/>
                    <w:left w:val="none" w:sz="0" w:space="0" w:color="auto"/>
                    <w:bottom w:val="none" w:sz="0" w:space="0" w:color="auto"/>
                    <w:right w:val="none" w:sz="0" w:space="0" w:color="auto"/>
                  </w:divBdr>
                </w:div>
                <w:div w:id="812528163">
                  <w:marLeft w:val="0"/>
                  <w:marRight w:val="0"/>
                  <w:marTop w:val="0"/>
                  <w:marBottom w:val="0"/>
                  <w:divBdr>
                    <w:top w:val="none" w:sz="0" w:space="0" w:color="auto"/>
                    <w:left w:val="none" w:sz="0" w:space="0" w:color="auto"/>
                    <w:bottom w:val="none" w:sz="0" w:space="0" w:color="auto"/>
                    <w:right w:val="none" w:sz="0" w:space="0" w:color="auto"/>
                  </w:divBdr>
                  <w:divsChild>
                    <w:div w:id="1017997611">
                      <w:marLeft w:val="0"/>
                      <w:marRight w:val="0"/>
                      <w:marTop w:val="0"/>
                      <w:marBottom w:val="480"/>
                      <w:divBdr>
                        <w:top w:val="none" w:sz="0" w:space="0" w:color="auto"/>
                        <w:left w:val="none" w:sz="0" w:space="0" w:color="auto"/>
                        <w:bottom w:val="none" w:sz="0" w:space="0" w:color="auto"/>
                        <w:right w:val="none" w:sz="0" w:space="0" w:color="auto"/>
                      </w:divBdr>
                    </w:div>
                  </w:divsChild>
                </w:div>
                <w:div w:id="12145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430">
          <w:marLeft w:val="0"/>
          <w:marRight w:val="0"/>
          <w:marTop w:val="0"/>
          <w:marBottom w:val="0"/>
          <w:divBdr>
            <w:top w:val="none" w:sz="0" w:space="0" w:color="auto"/>
            <w:left w:val="none" w:sz="0" w:space="0" w:color="auto"/>
            <w:bottom w:val="none" w:sz="0" w:space="0" w:color="auto"/>
            <w:right w:val="none" w:sz="0" w:space="0" w:color="auto"/>
          </w:divBdr>
          <w:divsChild>
            <w:div w:id="4789492">
              <w:marLeft w:val="0"/>
              <w:marRight w:val="0"/>
              <w:marTop w:val="0"/>
              <w:marBottom w:val="0"/>
              <w:divBdr>
                <w:top w:val="none" w:sz="0" w:space="0" w:color="auto"/>
                <w:left w:val="none" w:sz="0" w:space="0" w:color="auto"/>
                <w:bottom w:val="none" w:sz="0" w:space="0" w:color="auto"/>
                <w:right w:val="none" w:sz="0" w:space="0" w:color="auto"/>
              </w:divBdr>
              <w:divsChild>
                <w:div w:id="1919247267">
                  <w:marLeft w:val="0"/>
                  <w:marRight w:val="0"/>
                  <w:marTop w:val="0"/>
                  <w:marBottom w:val="0"/>
                  <w:divBdr>
                    <w:top w:val="none" w:sz="0" w:space="0" w:color="auto"/>
                    <w:left w:val="none" w:sz="0" w:space="0" w:color="auto"/>
                    <w:bottom w:val="none" w:sz="0" w:space="0" w:color="auto"/>
                    <w:right w:val="none" w:sz="0" w:space="0" w:color="auto"/>
                  </w:divBdr>
                  <w:divsChild>
                    <w:div w:id="408118629">
                      <w:marLeft w:val="0"/>
                      <w:marRight w:val="0"/>
                      <w:marTop w:val="0"/>
                      <w:marBottom w:val="480"/>
                      <w:divBdr>
                        <w:top w:val="none" w:sz="0" w:space="0" w:color="auto"/>
                        <w:left w:val="none" w:sz="0" w:space="0" w:color="auto"/>
                        <w:bottom w:val="none" w:sz="0" w:space="0" w:color="auto"/>
                        <w:right w:val="none" w:sz="0" w:space="0" w:color="auto"/>
                      </w:divBdr>
                      <w:divsChild>
                        <w:div w:id="1291786289">
                          <w:marLeft w:val="0"/>
                          <w:marRight w:val="0"/>
                          <w:marTop w:val="0"/>
                          <w:marBottom w:val="0"/>
                          <w:divBdr>
                            <w:top w:val="none" w:sz="0" w:space="0" w:color="auto"/>
                            <w:left w:val="none" w:sz="0" w:space="0" w:color="auto"/>
                            <w:bottom w:val="none" w:sz="0" w:space="0" w:color="auto"/>
                            <w:right w:val="none" w:sz="0" w:space="0" w:color="auto"/>
                          </w:divBdr>
                          <w:divsChild>
                            <w:div w:id="1299920965">
                              <w:marLeft w:val="0"/>
                              <w:marRight w:val="0"/>
                              <w:marTop w:val="0"/>
                              <w:marBottom w:val="0"/>
                              <w:divBdr>
                                <w:top w:val="none" w:sz="0" w:space="0" w:color="auto"/>
                                <w:left w:val="none" w:sz="0" w:space="0" w:color="auto"/>
                                <w:bottom w:val="none" w:sz="0" w:space="0" w:color="auto"/>
                                <w:right w:val="none" w:sz="0" w:space="0" w:color="auto"/>
                              </w:divBdr>
                              <w:divsChild>
                                <w:div w:id="1341272253">
                                  <w:marLeft w:val="0"/>
                                  <w:marRight w:val="0"/>
                                  <w:marTop w:val="0"/>
                                  <w:marBottom w:val="0"/>
                                  <w:divBdr>
                                    <w:top w:val="none" w:sz="0" w:space="0" w:color="auto"/>
                                    <w:left w:val="none" w:sz="0" w:space="0" w:color="auto"/>
                                    <w:bottom w:val="none" w:sz="0" w:space="0" w:color="auto"/>
                                    <w:right w:val="none" w:sz="0" w:space="0" w:color="auto"/>
                                  </w:divBdr>
                                </w:div>
                                <w:div w:id="2754906">
                                  <w:marLeft w:val="0"/>
                                  <w:marRight w:val="0"/>
                                  <w:marTop w:val="0"/>
                                  <w:marBottom w:val="0"/>
                                  <w:divBdr>
                                    <w:top w:val="none" w:sz="0" w:space="0" w:color="auto"/>
                                    <w:left w:val="none" w:sz="0" w:space="0" w:color="auto"/>
                                    <w:bottom w:val="none" w:sz="0" w:space="0" w:color="auto"/>
                                    <w:right w:val="none" w:sz="0" w:space="0" w:color="auto"/>
                                  </w:divBdr>
                                  <w:divsChild>
                                    <w:div w:id="36395067">
                                      <w:marLeft w:val="0"/>
                                      <w:marRight w:val="0"/>
                                      <w:marTop w:val="0"/>
                                      <w:marBottom w:val="0"/>
                                      <w:divBdr>
                                        <w:top w:val="none" w:sz="0" w:space="0" w:color="auto"/>
                                        <w:left w:val="none" w:sz="0" w:space="0" w:color="auto"/>
                                        <w:bottom w:val="none" w:sz="0" w:space="0" w:color="auto"/>
                                        <w:right w:val="none" w:sz="0" w:space="0" w:color="auto"/>
                                      </w:divBdr>
                                      <w:divsChild>
                                        <w:div w:id="1392195172">
                                          <w:marLeft w:val="0"/>
                                          <w:marRight w:val="0"/>
                                          <w:marTop w:val="0"/>
                                          <w:marBottom w:val="480"/>
                                          <w:divBdr>
                                            <w:top w:val="none" w:sz="0" w:space="0" w:color="auto"/>
                                            <w:left w:val="none" w:sz="0" w:space="0" w:color="auto"/>
                                            <w:bottom w:val="none" w:sz="0" w:space="0" w:color="auto"/>
                                            <w:right w:val="none" w:sz="0" w:space="0" w:color="auto"/>
                                          </w:divBdr>
                                          <w:divsChild>
                                            <w:div w:id="373697981">
                                              <w:marLeft w:val="0"/>
                                              <w:marRight w:val="0"/>
                                              <w:marTop w:val="0"/>
                                              <w:marBottom w:val="480"/>
                                              <w:divBdr>
                                                <w:top w:val="none" w:sz="0" w:space="0" w:color="auto"/>
                                                <w:left w:val="none" w:sz="0" w:space="0" w:color="auto"/>
                                                <w:bottom w:val="none" w:sz="0" w:space="0" w:color="auto"/>
                                                <w:right w:val="none" w:sz="0" w:space="0" w:color="auto"/>
                                              </w:divBdr>
                                              <w:divsChild>
                                                <w:div w:id="1623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8429">
                                          <w:marLeft w:val="0"/>
                                          <w:marRight w:val="0"/>
                                          <w:marTop w:val="0"/>
                                          <w:marBottom w:val="480"/>
                                          <w:divBdr>
                                            <w:top w:val="none" w:sz="0" w:space="0" w:color="auto"/>
                                            <w:left w:val="none" w:sz="0" w:space="0" w:color="auto"/>
                                            <w:bottom w:val="none" w:sz="0" w:space="0" w:color="auto"/>
                                            <w:right w:val="none" w:sz="0" w:space="0" w:color="auto"/>
                                          </w:divBdr>
                                          <w:divsChild>
                                            <w:div w:id="444540505">
                                              <w:marLeft w:val="0"/>
                                              <w:marRight w:val="0"/>
                                              <w:marTop w:val="0"/>
                                              <w:marBottom w:val="480"/>
                                              <w:divBdr>
                                                <w:top w:val="none" w:sz="0" w:space="0" w:color="auto"/>
                                                <w:left w:val="none" w:sz="0" w:space="0" w:color="auto"/>
                                                <w:bottom w:val="none" w:sz="0" w:space="0" w:color="auto"/>
                                                <w:right w:val="none" w:sz="0" w:space="0" w:color="auto"/>
                                              </w:divBdr>
                                              <w:divsChild>
                                                <w:div w:id="8408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613">
                                          <w:marLeft w:val="0"/>
                                          <w:marRight w:val="0"/>
                                          <w:marTop w:val="0"/>
                                          <w:marBottom w:val="480"/>
                                          <w:divBdr>
                                            <w:top w:val="none" w:sz="0" w:space="0" w:color="auto"/>
                                            <w:left w:val="none" w:sz="0" w:space="0" w:color="auto"/>
                                            <w:bottom w:val="none" w:sz="0" w:space="0" w:color="auto"/>
                                            <w:right w:val="none" w:sz="0" w:space="0" w:color="auto"/>
                                          </w:divBdr>
                                          <w:divsChild>
                                            <w:div w:id="782260646">
                                              <w:marLeft w:val="0"/>
                                              <w:marRight w:val="0"/>
                                              <w:marTop w:val="0"/>
                                              <w:marBottom w:val="480"/>
                                              <w:divBdr>
                                                <w:top w:val="none" w:sz="0" w:space="0" w:color="auto"/>
                                                <w:left w:val="none" w:sz="0" w:space="0" w:color="auto"/>
                                                <w:bottom w:val="none" w:sz="0" w:space="0" w:color="auto"/>
                                                <w:right w:val="none" w:sz="0" w:space="0" w:color="auto"/>
                                              </w:divBdr>
                                            </w:div>
                                          </w:divsChild>
                                        </w:div>
                                        <w:div w:id="1049957414">
                                          <w:marLeft w:val="0"/>
                                          <w:marRight w:val="0"/>
                                          <w:marTop w:val="0"/>
                                          <w:marBottom w:val="480"/>
                                          <w:divBdr>
                                            <w:top w:val="none" w:sz="0" w:space="0" w:color="auto"/>
                                            <w:left w:val="none" w:sz="0" w:space="0" w:color="auto"/>
                                            <w:bottom w:val="none" w:sz="0" w:space="0" w:color="auto"/>
                                            <w:right w:val="none" w:sz="0" w:space="0" w:color="auto"/>
                                          </w:divBdr>
                                          <w:divsChild>
                                            <w:div w:id="67622669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672022">
                  <w:marLeft w:val="0"/>
                  <w:marRight w:val="0"/>
                  <w:marTop w:val="0"/>
                  <w:marBottom w:val="0"/>
                  <w:divBdr>
                    <w:top w:val="none" w:sz="0" w:space="0" w:color="auto"/>
                    <w:left w:val="none" w:sz="0" w:space="0" w:color="auto"/>
                    <w:bottom w:val="none" w:sz="0" w:space="0" w:color="auto"/>
                    <w:right w:val="none" w:sz="0" w:space="0" w:color="auto"/>
                  </w:divBdr>
                  <w:divsChild>
                    <w:div w:id="464201143">
                      <w:marLeft w:val="0"/>
                      <w:marRight w:val="0"/>
                      <w:marTop w:val="0"/>
                      <w:marBottom w:val="480"/>
                      <w:divBdr>
                        <w:top w:val="none" w:sz="0" w:space="0" w:color="auto"/>
                        <w:left w:val="none" w:sz="0" w:space="0" w:color="auto"/>
                        <w:bottom w:val="none" w:sz="0" w:space="0" w:color="auto"/>
                        <w:right w:val="none" w:sz="0" w:space="0" w:color="auto"/>
                      </w:divBdr>
                      <w:divsChild>
                        <w:div w:id="2086367324">
                          <w:marLeft w:val="0"/>
                          <w:marRight w:val="0"/>
                          <w:marTop w:val="0"/>
                          <w:marBottom w:val="0"/>
                          <w:divBdr>
                            <w:top w:val="none" w:sz="0" w:space="0" w:color="auto"/>
                            <w:left w:val="none" w:sz="0" w:space="0" w:color="auto"/>
                            <w:bottom w:val="none" w:sz="0" w:space="0" w:color="auto"/>
                            <w:right w:val="none" w:sz="0" w:space="0" w:color="auto"/>
                          </w:divBdr>
                          <w:divsChild>
                            <w:div w:id="512300363">
                              <w:marLeft w:val="0"/>
                              <w:marRight w:val="0"/>
                              <w:marTop w:val="0"/>
                              <w:marBottom w:val="0"/>
                              <w:divBdr>
                                <w:top w:val="none" w:sz="0" w:space="0" w:color="auto"/>
                                <w:left w:val="none" w:sz="0" w:space="0" w:color="auto"/>
                                <w:bottom w:val="none" w:sz="0" w:space="0" w:color="auto"/>
                                <w:right w:val="none" w:sz="0" w:space="0" w:color="auto"/>
                              </w:divBdr>
                              <w:divsChild>
                                <w:div w:id="301425215">
                                  <w:marLeft w:val="0"/>
                                  <w:marRight w:val="0"/>
                                  <w:marTop w:val="0"/>
                                  <w:marBottom w:val="0"/>
                                  <w:divBdr>
                                    <w:top w:val="none" w:sz="0" w:space="0" w:color="auto"/>
                                    <w:left w:val="none" w:sz="0" w:space="0" w:color="auto"/>
                                    <w:bottom w:val="none" w:sz="0" w:space="0" w:color="auto"/>
                                    <w:right w:val="none" w:sz="0" w:space="0" w:color="auto"/>
                                  </w:divBdr>
                                </w:div>
                                <w:div w:id="722873658">
                                  <w:marLeft w:val="0"/>
                                  <w:marRight w:val="0"/>
                                  <w:marTop w:val="0"/>
                                  <w:marBottom w:val="0"/>
                                  <w:divBdr>
                                    <w:top w:val="none" w:sz="0" w:space="0" w:color="auto"/>
                                    <w:left w:val="none" w:sz="0" w:space="0" w:color="auto"/>
                                    <w:bottom w:val="none" w:sz="0" w:space="0" w:color="auto"/>
                                    <w:right w:val="none" w:sz="0" w:space="0" w:color="auto"/>
                                  </w:divBdr>
                                  <w:divsChild>
                                    <w:div w:id="1142967432">
                                      <w:marLeft w:val="0"/>
                                      <w:marRight w:val="0"/>
                                      <w:marTop w:val="0"/>
                                      <w:marBottom w:val="0"/>
                                      <w:divBdr>
                                        <w:top w:val="none" w:sz="0" w:space="0" w:color="auto"/>
                                        <w:left w:val="none" w:sz="0" w:space="0" w:color="auto"/>
                                        <w:bottom w:val="none" w:sz="0" w:space="0" w:color="auto"/>
                                        <w:right w:val="none" w:sz="0" w:space="0" w:color="auto"/>
                                      </w:divBdr>
                                      <w:divsChild>
                                        <w:div w:id="2010060159">
                                          <w:marLeft w:val="0"/>
                                          <w:marRight w:val="0"/>
                                          <w:marTop w:val="0"/>
                                          <w:marBottom w:val="480"/>
                                          <w:divBdr>
                                            <w:top w:val="none" w:sz="0" w:space="0" w:color="auto"/>
                                            <w:left w:val="none" w:sz="0" w:space="0" w:color="auto"/>
                                            <w:bottom w:val="none" w:sz="0" w:space="0" w:color="auto"/>
                                            <w:right w:val="none" w:sz="0" w:space="0" w:color="auto"/>
                                          </w:divBdr>
                                          <w:divsChild>
                                            <w:div w:id="8054656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671281">
          <w:marLeft w:val="0"/>
          <w:marRight w:val="0"/>
          <w:marTop w:val="0"/>
          <w:marBottom w:val="0"/>
          <w:divBdr>
            <w:top w:val="none" w:sz="0" w:space="0" w:color="auto"/>
            <w:left w:val="none" w:sz="0" w:space="0" w:color="auto"/>
            <w:bottom w:val="none" w:sz="0" w:space="0" w:color="auto"/>
            <w:right w:val="none" w:sz="0" w:space="0" w:color="auto"/>
          </w:divBdr>
          <w:divsChild>
            <w:div w:id="1084107668">
              <w:marLeft w:val="0"/>
              <w:marRight w:val="0"/>
              <w:marTop w:val="0"/>
              <w:marBottom w:val="0"/>
              <w:divBdr>
                <w:top w:val="none" w:sz="0" w:space="0" w:color="auto"/>
                <w:left w:val="none" w:sz="0" w:space="0" w:color="auto"/>
                <w:bottom w:val="none" w:sz="0" w:space="0" w:color="auto"/>
                <w:right w:val="none" w:sz="0" w:space="0" w:color="auto"/>
              </w:divBdr>
              <w:divsChild>
                <w:div w:id="1204710099">
                  <w:marLeft w:val="0"/>
                  <w:marRight w:val="0"/>
                  <w:marTop w:val="0"/>
                  <w:marBottom w:val="0"/>
                  <w:divBdr>
                    <w:top w:val="none" w:sz="0" w:space="0" w:color="auto"/>
                    <w:left w:val="none" w:sz="0" w:space="0" w:color="auto"/>
                    <w:bottom w:val="none" w:sz="0" w:space="0" w:color="auto"/>
                    <w:right w:val="none" w:sz="0" w:space="0" w:color="auto"/>
                  </w:divBdr>
                  <w:divsChild>
                    <w:div w:id="42141635">
                      <w:marLeft w:val="0"/>
                      <w:marRight w:val="0"/>
                      <w:marTop w:val="0"/>
                      <w:marBottom w:val="480"/>
                      <w:divBdr>
                        <w:top w:val="none" w:sz="0" w:space="0" w:color="auto"/>
                        <w:left w:val="none" w:sz="0" w:space="0" w:color="auto"/>
                        <w:bottom w:val="none" w:sz="0" w:space="0" w:color="auto"/>
                        <w:right w:val="none" w:sz="0" w:space="0" w:color="auto"/>
                      </w:divBdr>
                      <w:divsChild>
                        <w:div w:id="575941925">
                          <w:marLeft w:val="0"/>
                          <w:marRight w:val="0"/>
                          <w:marTop w:val="0"/>
                          <w:marBottom w:val="0"/>
                          <w:divBdr>
                            <w:top w:val="none" w:sz="0" w:space="0" w:color="auto"/>
                            <w:left w:val="none" w:sz="0" w:space="0" w:color="auto"/>
                            <w:bottom w:val="none" w:sz="0" w:space="0" w:color="auto"/>
                            <w:right w:val="none" w:sz="0" w:space="0" w:color="auto"/>
                          </w:divBdr>
                          <w:divsChild>
                            <w:div w:id="2114398468">
                              <w:marLeft w:val="0"/>
                              <w:marRight w:val="0"/>
                              <w:marTop w:val="0"/>
                              <w:marBottom w:val="0"/>
                              <w:divBdr>
                                <w:top w:val="none" w:sz="0" w:space="0" w:color="auto"/>
                                <w:left w:val="none" w:sz="0" w:space="0" w:color="auto"/>
                                <w:bottom w:val="none" w:sz="0" w:space="0" w:color="auto"/>
                                <w:right w:val="none" w:sz="0" w:space="0" w:color="auto"/>
                              </w:divBdr>
                              <w:divsChild>
                                <w:div w:id="1354041230">
                                  <w:marLeft w:val="0"/>
                                  <w:marRight w:val="0"/>
                                  <w:marTop w:val="0"/>
                                  <w:marBottom w:val="0"/>
                                  <w:divBdr>
                                    <w:top w:val="none" w:sz="0" w:space="0" w:color="auto"/>
                                    <w:left w:val="none" w:sz="0" w:space="0" w:color="auto"/>
                                    <w:bottom w:val="none" w:sz="0" w:space="0" w:color="auto"/>
                                    <w:right w:val="none" w:sz="0" w:space="0" w:color="auto"/>
                                  </w:divBdr>
                                </w:div>
                                <w:div w:id="481578893">
                                  <w:marLeft w:val="0"/>
                                  <w:marRight w:val="0"/>
                                  <w:marTop w:val="0"/>
                                  <w:marBottom w:val="0"/>
                                  <w:divBdr>
                                    <w:top w:val="none" w:sz="0" w:space="0" w:color="auto"/>
                                    <w:left w:val="none" w:sz="0" w:space="0" w:color="auto"/>
                                    <w:bottom w:val="none" w:sz="0" w:space="0" w:color="auto"/>
                                    <w:right w:val="none" w:sz="0" w:space="0" w:color="auto"/>
                                  </w:divBdr>
                                  <w:divsChild>
                                    <w:div w:id="761072298">
                                      <w:marLeft w:val="0"/>
                                      <w:marRight w:val="0"/>
                                      <w:marTop w:val="0"/>
                                      <w:marBottom w:val="0"/>
                                      <w:divBdr>
                                        <w:top w:val="none" w:sz="0" w:space="0" w:color="auto"/>
                                        <w:left w:val="none" w:sz="0" w:space="0" w:color="auto"/>
                                        <w:bottom w:val="none" w:sz="0" w:space="0" w:color="auto"/>
                                        <w:right w:val="none" w:sz="0" w:space="0" w:color="auto"/>
                                      </w:divBdr>
                                      <w:divsChild>
                                        <w:div w:id="1106343993">
                                          <w:marLeft w:val="0"/>
                                          <w:marRight w:val="0"/>
                                          <w:marTop w:val="0"/>
                                          <w:marBottom w:val="480"/>
                                          <w:divBdr>
                                            <w:top w:val="none" w:sz="0" w:space="0" w:color="auto"/>
                                            <w:left w:val="none" w:sz="0" w:space="0" w:color="auto"/>
                                            <w:bottom w:val="none" w:sz="0" w:space="0" w:color="auto"/>
                                            <w:right w:val="none" w:sz="0" w:space="0" w:color="auto"/>
                                          </w:divBdr>
                                          <w:divsChild>
                                            <w:div w:id="1504588171">
                                              <w:marLeft w:val="0"/>
                                              <w:marRight w:val="0"/>
                                              <w:marTop w:val="0"/>
                                              <w:marBottom w:val="480"/>
                                              <w:divBdr>
                                                <w:top w:val="none" w:sz="0" w:space="0" w:color="auto"/>
                                                <w:left w:val="none" w:sz="0" w:space="0" w:color="auto"/>
                                                <w:bottom w:val="none" w:sz="0" w:space="0" w:color="auto"/>
                                                <w:right w:val="none" w:sz="0" w:space="0" w:color="auto"/>
                                              </w:divBdr>
                                            </w:div>
                                          </w:divsChild>
                                        </w:div>
                                        <w:div w:id="1563439843">
                                          <w:marLeft w:val="0"/>
                                          <w:marRight w:val="0"/>
                                          <w:marTop w:val="0"/>
                                          <w:marBottom w:val="480"/>
                                          <w:divBdr>
                                            <w:top w:val="none" w:sz="0" w:space="0" w:color="auto"/>
                                            <w:left w:val="none" w:sz="0" w:space="0" w:color="auto"/>
                                            <w:bottom w:val="none" w:sz="0" w:space="0" w:color="auto"/>
                                            <w:right w:val="none" w:sz="0" w:space="0" w:color="auto"/>
                                          </w:divBdr>
                                          <w:divsChild>
                                            <w:div w:id="1372071444">
                                              <w:marLeft w:val="0"/>
                                              <w:marRight w:val="0"/>
                                              <w:marTop w:val="0"/>
                                              <w:marBottom w:val="480"/>
                                              <w:divBdr>
                                                <w:top w:val="none" w:sz="0" w:space="0" w:color="auto"/>
                                                <w:left w:val="none" w:sz="0" w:space="0" w:color="auto"/>
                                                <w:bottom w:val="none" w:sz="0" w:space="0" w:color="auto"/>
                                                <w:right w:val="none" w:sz="0" w:space="0" w:color="auto"/>
                                              </w:divBdr>
                                              <w:divsChild>
                                                <w:div w:id="14902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464">
                                          <w:marLeft w:val="0"/>
                                          <w:marRight w:val="0"/>
                                          <w:marTop w:val="0"/>
                                          <w:marBottom w:val="480"/>
                                          <w:divBdr>
                                            <w:top w:val="none" w:sz="0" w:space="0" w:color="auto"/>
                                            <w:left w:val="none" w:sz="0" w:space="0" w:color="auto"/>
                                            <w:bottom w:val="none" w:sz="0" w:space="0" w:color="auto"/>
                                            <w:right w:val="none" w:sz="0" w:space="0" w:color="auto"/>
                                          </w:divBdr>
                                          <w:divsChild>
                                            <w:div w:id="928269110">
                                              <w:marLeft w:val="0"/>
                                              <w:marRight w:val="0"/>
                                              <w:marTop w:val="0"/>
                                              <w:marBottom w:val="480"/>
                                              <w:divBdr>
                                                <w:top w:val="none" w:sz="0" w:space="0" w:color="auto"/>
                                                <w:left w:val="none" w:sz="0" w:space="0" w:color="auto"/>
                                                <w:bottom w:val="none" w:sz="0" w:space="0" w:color="auto"/>
                                                <w:right w:val="none" w:sz="0" w:space="0" w:color="auto"/>
                                              </w:divBdr>
                                            </w:div>
                                          </w:divsChild>
                                        </w:div>
                                        <w:div w:id="2114594748">
                                          <w:marLeft w:val="0"/>
                                          <w:marRight w:val="0"/>
                                          <w:marTop w:val="0"/>
                                          <w:marBottom w:val="480"/>
                                          <w:divBdr>
                                            <w:top w:val="none" w:sz="0" w:space="0" w:color="auto"/>
                                            <w:left w:val="none" w:sz="0" w:space="0" w:color="auto"/>
                                            <w:bottom w:val="none" w:sz="0" w:space="0" w:color="auto"/>
                                            <w:right w:val="none" w:sz="0" w:space="0" w:color="auto"/>
                                          </w:divBdr>
                                          <w:divsChild>
                                            <w:div w:id="851069527">
                                              <w:marLeft w:val="0"/>
                                              <w:marRight w:val="0"/>
                                              <w:marTop w:val="0"/>
                                              <w:marBottom w:val="480"/>
                                              <w:divBdr>
                                                <w:top w:val="none" w:sz="0" w:space="0" w:color="auto"/>
                                                <w:left w:val="none" w:sz="0" w:space="0" w:color="auto"/>
                                                <w:bottom w:val="none" w:sz="0" w:space="0" w:color="auto"/>
                                                <w:right w:val="none" w:sz="0" w:space="0" w:color="auto"/>
                                              </w:divBdr>
                                              <w:divsChild>
                                                <w:div w:id="2214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1465">
                                          <w:marLeft w:val="0"/>
                                          <w:marRight w:val="0"/>
                                          <w:marTop w:val="0"/>
                                          <w:marBottom w:val="480"/>
                                          <w:divBdr>
                                            <w:top w:val="none" w:sz="0" w:space="0" w:color="auto"/>
                                            <w:left w:val="none" w:sz="0" w:space="0" w:color="auto"/>
                                            <w:bottom w:val="none" w:sz="0" w:space="0" w:color="auto"/>
                                            <w:right w:val="none" w:sz="0" w:space="0" w:color="auto"/>
                                          </w:divBdr>
                                          <w:divsChild>
                                            <w:div w:id="1531799953">
                                              <w:marLeft w:val="0"/>
                                              <w:marRight w:val="0"/>
                                              <w:marTop w:val="0"/>
                                              <w:marBottom w:val="480"/>
                                              <w:divBdr>
                                                <w:top w:val="none" w:sz="0" w:space="0" w:color="auto"/>
                                                <w:left w:val="none" w:sz="0" w:space="0" w:color="auto"/>
                                                <w:bottom w:val="none" w:sz="0" w:space="0" w:color="auto"/>
                                                <w:right w:val="none" w:sz="0" w:space="0" w:color="auto"/>
                                              </w:divBdr>
                                            </w:div>
                                          </w:divsChild>
                                        </w:div>
                                        <w:div w:id="1422945806">
                                          <w:marLeft w:val="0"/>
                                          <w:marRight w:val="0"/>
                                          <w:marTop w:val="0"/>
                                          <w:marBottom w:val="480"/>
                                          <w:divBdr>
                                            <w:top w:val="none" w:sz="0" w:space="0" w:color="auto"/>
                                            <w:left w:val="none" w:sz="0" w:space="0" w:color="auto"/>
                                            <w:bottom w:val="none" w:sz="0" w:space="0" w:color="auto"/>
                                            <w:right w:val="none" w:sz="0" w:space="0" w:color="auto"/>
                                          </w:divBdr>
                                          <w:divsChild>
                                            <w:div w:id="18587631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454494">
      <w:bodyDiv w:val="1"/>
      <w:marLeft w:val="0"/>
      <w:marRight w:val="0"/>
      <w:marTop w:val="0"/>
      <w:marBottom w:val="0"/>
      <w:divBdr>
        <w:top w:val="none" w:sz="0" w:space="0" w:color="auto"/>
        <w:left w:val="none" w:sz="0" w:space="0" w:color="auto"/>
        <w:bottom w:val="none" w:sz="0" w:space="0" w:color="auto"/>
        <w:right w:val="none" w:sz="0" w:space="0" w:color="auto"/>
      </w:divBdr>
      <w:divsChild>
        <w:div w:id="510529105">
          <w:marLeft w:val="0"/>
          <w:marRight w:val="0"/>
          <w:marTop w:val="0"/>
          <w:marBottom w:val="330"/>
          <w:divBdr>
            <w:top w:val="none" w:sz="0" w:space="0" w:color="auto"/>
            <w:left w:val="none" w:sz="0" w:space="0" w:color="auto"/>
            <w:bottom w:val="none" w:sz="0" w:space="0" w:color="auto"/>
            <w:right w:val="none" w:sz="0" w:space="0" w:color="auto"/>
          </w:divBdr>
        </w:div>
        <w:div w:id="1165365904">
          <w:marLeft w:val="0"/>
          <w:marRight w:val="0"/>
          <w:marTop w:val="0"/>
          <w:marBottom w:val="0"/>
          <w:divBdr>
            <w:top w:val="none" w:sz="0" w:space="0" w:color="auto"/>
            <w:left w:val="none" w:sz="0" w:space="0" w:color="auto"/>
            <w:bottom w:val="none" w:sz="0" w:space="0" w:color="auto"/>
            <w:right w:val="none" w:sz="0" w:space="0" w:color="auto"/>
          </w:divBdr>
          <w:divsChild>
            <w:div w:id="1031998335">
              <w:blockQuote w:val="1"/>
              <w:marLeft w:val="0"/>
              <w:marRight w:val="0"/>
              <w:marTop w:val="0"/>
              <w:marBottom w:val="300"/>
              <w:divBdr>
                <w:top w:val="none" w:sz="0" w:space="0" w:color="auto"/>
                <w:left w:val="single" w:sz="36" w:space="15" w:color="EEEEEE"/>
                <w:bottom w:val="none" w:sz="0" w:space="0" w:color="auto"/>
                <w:right w:val="none" w:sz="0" w:space="0" w:color="auto"/>
              </w:divBdr>
            </w:div>
            <w:div w:id="378868829">
              <w:marLeft w:val="0"/>
              <w:marRight w:val="0"/>
              <w:marTop w:val="0"/>
              <w:marBottom w:val="0"/>
              <w:divBdr>
                <w:top w:val="none" w:sz="0" w:space="0" w:color="auto"/>
                <w:left w:val="none" w:sz="0" w:space="0" w:color="auto"/>
                <w:bottom w:val="none" w:sz="0" w:space="0" w:color="auto"/>
                <w:right w:val="none" w:sz="0" w:space="0" w:color="auto"/>
              </w:divBdr>
              <w:divsChild>
                <w:div w:id="112672626">
                  <w:marLeft w:val="0"/>
                  <w:marRight w:val="0"/>
                  <w:marTop w:val="0"/>
                  <w:marBottom w:val="0"/>
                  <w:divBdr>
                    <w:top w:val="none" w:sz="0" w:space="0" w:color="auto"/>
                    <w:left w:val="none" w:sz="0" w:space="0" w:color="auto"/>
                    <w:bottom w:val="none" w:sz="0" w:space="0" w:color="auto"/>
                    <w:right w:val="none" w:sz="0" w:space="0" w:color="auto"/>
                  </w:divBdr>
                  <w:divsChild>
                    <w:div w:id="1087072130">
                      <w:marLeft w:val="0"/>
                      <w:marRight w:val="0"/>
                      <w:marTop w:val="0"/>
                      <w:marBottom w:val="0"/>
                      <w:divBdr>
                        <w:top w:val="none" w:sz="0" w:space="0" w:color="auto"/>
                        <w:left w:val="none" w:sz="0" w:space="0" w:color="auto"/>
                        <w:bottom w:val="none" w:sz="0" w:space="0" w:color="auto"/>
                        <w:right w:val="none" w:sz="0" w:space="0" w:color="auto"/>
                      </w:divBdr>
                      <w:divsChild>
                        <w:div w:id="1973439114">
                          <w:marLeft w:val="0"/>
                          <w:marRight w:val="0"/>
                          <w:marTop w:val="0"/>
                          <w:marBottom w:val="330"/>
                          <w:divBdr>
                            <w:top w:val="none" w:sz="0" w:space="0" w:color="auto"/>
                            <w:left w:val="none" w:sz="0" w:space="0" w:color="auto"/>
                            <w:bottom w:val="none" w:sz="0" w:space="0" w:color="auto"/>
                            <w:right w:val="none" w:sz="0" w:space="0" w:color="auto"/>
                          </w:divBdr>
                        </w:div>
                        <w:div w:id="292949134">
                          <w:marLeft w:val="0"/>
                          <w:marRight w:val="0"/>
                          <w:marTop w:val="0"/>
                          <w:marBottom w:val="0"/>
                          <w:divBdr>
                            <w:top w:val="none" w:sz="0" w:space="0" w:color="auto"/>
                            <w:left w:val="none" w:sz="0" w:space="0" w:color="auto"/>
                            <w:bottom w:val="none" w:sz="0" w:space="0" w:color="auto"/>
                            <w:right w:val="none" w:sz="0" w:space="0" w:color="auto"/>
                          </w:divBdr>
                          <w:divsChild>
                            <w:div w:id="1006636537">
                              <w:marLeft w:val="0"/>
                              <w:marRight w:val="0"/>
                              <w:marTop w:val="0"/>
                              <w:marBottom w:val="0"/>
                              <w:divBdr>
                                <w:top w:val="none" w:sz="0" w:space="0" w:color="auto"/>
                                <w:left w:val="none" w:sz="0" w:space="0" w:color="auto"/>
                                <w:bottom w:val="none" w:sz="0" w:space="0" w:color="auto"/>
                                <w:right w:val="none" w:sz="0" w:space="0" w:color="auto"/>
                              </w:divBdr>
                            </w:div>
                            <w:div w:id="1880042653">
                              <w:marLeft w:val="0"/>
                              <w:marRight w:val="0"/>
                              <w:marTop w:val="0"/>
                              <w:marBottom w:val="0"/>
                              <w:divBdr>
                                <w:top w:val="none" w:sz="0" w:space="0" w:color="auto"/>
                                <w:left w:val="none" w:sz="0" w:space="0" w:color="auto"/>
                                <w:bottom w:val="none" w:sz="0" w:space="0" w:color="auto"/>
                                <w:right w:val="none" w:sz="0" w:space="0" w:color="auto"/>
                              </w:divBdr>
                              <w:divsChild>
                                <w:div w:id="259797287">
                                  <w:marLeft w:val="0"/>
                                  <w:marRight w:val="0"/>
                                  <w:marTop w:val="0"/>
                                  <w:marBottom w:val="0"/>
                                  <w:divBdr>
                                    <w:top w:val="none" w:sz="0" w:space="0" w:color="auto"/>
                                    <w:left w:val="none" w:sz="0" w:space="0" w:color="auto"/>
                                    <w:bottom w:val="none" w:sz="0" w:space="0" w:color="auto"/>
                                    <w:right w:val="none" w:sz="0" w:space="0" w:color="auto"/>
                                  </w:divBdr>
                                </w:div>
                                <w:div w:id="1101412032">
                                  <w:marLeft w:val="0"/>
                                  <w:marRight w:val="0"/>
                                  <w:marTop w:val="0"/>
                                  <w:marBottom w:val="0"/>
                                  <w:divBdr>
                                    <w:top w:val="none" w:sz="0" w:space="0" w:color="auto"/>
                                    <w:left w:val="none" w:sz="0" w:space="0" w:color="auto"/>
                                    <w:bottom w:val="none" w:sz="0" w:space="0" w:color="auto"/>
                                    <w:right w:val="none" w:sz="0" w:space="0" w:color="auto"/>
                                  </w:divBdr>
                                </w:div>
                                <w:div w:id="2147314109">
                                  <w:marLeft w:val="0"/>
                                  <w:marRight w:val="0"/>
                                  <w:marTop w:val="0"/>
                                  <w:marBottom w:val="0"/>
                                  <w:divBdr>
                                    <w:top w:val="none" w:sz="0" w:space="0" w:color="auto"/>
                                    <w:left w:val="none" w:sz="0" w:space="0" w:color="auto"/>
                                    <w:bottom w:val="none" w:sz="0" w:space="0" w:color="auto"/>
                                    <w:right w:val="none" w:sz="0" w:space="0" w:color="auto"/>
                                  </w:divBdr>
                                </w:div>
                                <w:div w:id="443161085">
                                  <w:marLeft w:val="0"/>
                                  <w:marRight w:val="0"/>
                                  <w:marTop w:val="0"/>
                                  <w:marBottom w:val="0"/>
                                  <w:divBdr>
                                    <w:top w:val="none" w:sz="0" w:space="0" w:color="auto"/>
                                    <w:left w:val="none" w:sz="0" w:space="0" w:color="auto"/>
                                    <w:bottom w:val="none" w:sz="0" w:space="0" w:color="auto"/>
                                    <w:right w:val="none" w:sz="0" w:space="0" w:color="auto"/>
                                  </w:divBdr>
                                </w:div>
                                <w:div w:id="70856844">
                                  <w:marLeft w:val="0"/>
                                  <w:marRight w:val="0"/>
                                  <w:marTop w:val="0"/>
                                  <w:marBottom w:val="0"/>
                                  <w:divBdr>
                                    <w:top w:val="none" w:sz="0" w:space="0" w:color="auto"/>
                                    <w:left w:val="none" w:sz="0" w:space="0" w:color="auto"/>
                                    <w:bottom w:val="none" w:sz="0" w:space="0" w:color="auto"/>
                                    <w:right w:val="none" w:sz="0" w:space="0" w:color="auto"/>
                                  </w:divBdr>
                                  <w:divsChild>
                                    <w:div w:id="836074031">
                                      <w:marLeft w:val="0"/>
                                      <w:marRight w:val="0"/>
                                      <w:marTop w:val="0"/>
                                      <w:marBottom w:val="0"/>
                                      <w:divBdr>
                                        <w:top w:val="none" w:sz="0" w:space="0" w:color="auto"/>
                                        <w:left w:val="none" w:sz="0" w:space="0" w:color="auto"/>
                                        <w:bottom w:val="none" w:sz="0" w:space="0" w:color="auto"/>
                                        <w:right w:val="none" w:sz="0" w:space="0" w:color="auto"/>
                                      </w:divBdr>
                                      <w:divsChild>
                                        <w:div w:id="46203897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697969999">
                                          <w:marLeft w:val="0"/>
                                          <w:marRight w:val="0"/>
                                          <w:marTop w:val="0"/>
                                          <w:marBottom w:val="0"/>
                                          <w:divBdr>
                                            <w:top w:val="none" w:sz="0" w:space="0" w:color="auto"/>
                                            <w:left w:val="none" w:sz="0" w:space="0" w:color="auto"/>
                                            <w:bottom w:val="none" w:sz="0" w:space="0" w:color="auto"/>
                                            <w:right w:val="none" w:sz="0" w:space="0" w:color="auto"/>
                                          </w:divBdr>
                                        </w:div>
                                        <w:div w:id="1447580646">
                                          <w:marLeft w:val="0"/>
                                          <w:marRight w:val="0"/>
                                          <w:marTop w:val="0"/>
                                          <w:marBottom w:val="0"/>
                                          <w:divBdr>
                                            <w:top w:val="none" w:sz="0" w:space="0" w:color="auto"/>
                                            <w:left w:val="none" w:sz="0" w:space="0" w:color="auto"/>
                                            <w:bottom w:val="none" w:sz="0" w:space="0" w:color="auto"/>
                                            <w:right w:val="none" w:sz="0" w:space="0" w:color="auto"/>
                                          </w:divBdr>
                                        </w:div>
                                        <w:div w:id="988292850">
                                          <w:marLeft w:val="0"/>
                                          <w:marRight w:val="0"/>
                                          <w:marTop w:val="0"/>
                                          <w:marBottom w:val="0"/>
                                          <w:divBdr>
                                            <w:top w:val="none" w:sz="0" w:space="0" w:color="auto"/>
                                            <w:left w:val="none" w:sz="0" w:space="0" w:color="auto"/>
                                            <w:bottom w:val="none" w:sz="0" w:space="0" w:color="auto"/>
                                            <w:right w:val="none" w:sz="0" w:space="0" w:color="auto"/>
                                          </w:divBdr>
                                        </w:div>
                                        <w:div w:id="2035038820">
                                          <w:marLeft w:val="0"/>
                                          <w:marRight w:val="0"/>
                                          <w:marTop w:val="0"/>
                                          <w:marBottom w:val="0"/>
                                          <w:divBdr>
                                            <w:top w:val="none" w:sz="0" w:space="0" w:color="auto"/>
                                            <w:left w:val="none" w:sz="0" w:space="0" w:color="auto"/>
                                            <w:bottom w:val="none" w:sz="0" w:space="0" w:color="auto"/>
                                            <w:right w:val="none" w:sz="0" w:space="0" w:color="auto"/>
                                          </w:divBdr>
                                          <w:divsChild>
                                            <w:div w:id="256402679">
                                              <w:marLeft w:val="0"/>
                                              <w:marRight w:val="0"/>
                                              <w:marTop w:val="0"/>
                                              <w:marBottom w:val="0"/>
                                              <w:divBdr>
                                                <w:top w:val="none" w:sz="0" w:space="0" w:color="auto"/>
                                                <w:left w:val="none" w:sz="0" w:space="0" w:color="auto"/>
                                                <w:bottom w:val="none" w:sz="0" w:space="0" w:color="auto"/>
                                                <w:right w:val="none" w:sz="0" w:space="0" w:color="auto"/>
                                              </w:divBdr>
                                              <w:divsChild>
                                                <w:div w:id="533540684">
                                                  <w:marLeft w:val="0"/>
                                                  <w:marRight w:val="0"/>
                                                  <w:marTop w:val="0"/>
                                                  <w:marBottom w:val="0"/>
                                                  <w:divBdr>
                                                    <w:top w:val="none" w:sz="0" w:space="0" w:color="auto"/>
                                                    <w:left w:val="none" w:sz="0" w:space="0" w:color="auto"/>
                                                    <w:bottom w:val="none" w:sz="0" w:space="0" w:color="auto"/>
                                                    <w:right w:val="none" w:sz="0" w:space="0" w:color="auto"/>
                                                  </w:divBdr>
                                                  <w:divsChild>
                                                    <w:div w:id="1855146073">
                                                      <w:marLeft w:val="0"/>
                                                      <w:marRight w:val="0"/>
                                                      <w:marTop w:val="0"/>
                                                      <w:marBottom w:val="0"/>
                                                      <w:divBdr>
                                                        <w:top w:val="none" w:sz="0" w:space="0" w:color="auto"/>
                                                        <w:left w:val="none" w:sz="0" w:space="0" w:color="auto"/>
                                                        <w:bottom w:val="none" w:sz="0" w:space="0" w:color="auto"/>
                                                        <w:right w:val="none" w:sz="0" w:space="0" w:color="auto"/>
                                                      </w:divBdr>
                                                      <w:divsChild>
                                                        <w:div w:id="1469279599">
                                                          <w:marLeft w:val="0"/>
                                                          <w:marRight w:val="0"/>
                                                          <w:marTop w:val="0"/>
                                                          <w:marBottom w:val="0"/>
                                                          <w:divBdr>
                                                            <w:top w:val="none" w:sz="0" w:space="0" w:color="auto"/>
                                                            <w:left w:val="none" w:sz="0" w:space="0" w:color="auto"/>
                                                            <w:bottom w:val="none" w:sz="0" w:space="0" w:color="auto"/>
                                                            <w:right w:val="none" w:sz="0" w:space="0" w:color="auto"/>
                                                          </w:divBdr>
                                                          <w:divsChild>
                                                            <w:div w:id="15922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6811161">
      <w:bodyDiv w:val="1"/>
      <w:marLeft w:val="0"/>
      <w:marRight w:val="0"/>
      <w:marTop w:val="0"/>
      <w:marBottom w:val="0"/>
      <w:divBdr>
        <w:top w:val="none" w:sz="0" w:space="0" w:color="auto"/>
        <w:left w:val="none" w:sz="0" w:space="0" w:color="auto"/>
        <w:bottom w:val="none" w:sz="0" w:space="0" w:color="auto"/>
        <w:right w:val="none" w:sz="0" w:space="0" w:color="auto"/>
      </w:divBdr>
      <w:divsChild>
        <w:div w:id="1832745557">
          <w:marLeft w:val="0"/>
          <w:marRight w:val="0"/>
          <w:marTop w:val="0"/>
          <w:marBottom w:val="0"/>
          <w:divBdr>
            <w:top w:val="none" w:sz="0" w:space="0" w:color="auto"/>
            <w:left w:val="none" w:sz="0" w:space="0" w:color="auto"/>
            <w:bottom w:val="none" w:sz="0" w:space="0" w:color="auto"/>
            <w:right w:val="none" w:sz="0" w:space="0" w:color="auto"/>
          </w:divBdr>
          <w:divsChild>
            <w:div w:id="3210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1206">
      <w:bodyDiv w:val="1"/>
      <w:marLeft w:val="0"/>
      <w:marRight w:val="0"/>
      <w:marTop w:val="0"/>
      <w:marBottom w:val="0"/>
      <w:divBdr>
        <w:top w:val="none" w:sz="0" w:space="0" w:color="auto"/>
        <w:left w:val="none" w:sz="0" w:space="0" w:color="auto"/>
        <w:bottom w:val="none" w:sz="0" w:space="0" w:color="auto"/>
        <w:right w:val="none" w:sz="0" w:space="0" w:color="auto"/>
      </w:divBdr>
      <w:divsChild>
        <w:div w:id="1548251057">
          <w:marLeft w:val="0"/>
          <w:marRight w:val="0"/>
          <w:marTop w:val="0"/>
          <w:marBottom w:val="0"/>
          <w:divBdr>
            <w:top w:val="none" w:sz="0" w:space="0" w:color="auto"/>
            <w:left w:val="none" w:sz="0" w:space="0" w:color="auto"/>
            <w:bottom w:val="none" w:sz="0" w:space="0" w:color="auto"/>
            <w:right w:val="none" w:sz="0" w:space="0" w:color="auto"/>
          </w:divBdr>
          <w:divsChild>
            <w:div w:id="1644652453">
              <w:marLeft w:val="0"/>
              <w:marRight w:val="0"/>
              <w:marTop w:val="0"/>
              <w:marBottom w:val="0"/>
              <w:divBdr>
                <w:top w:val="none" w:sz="0" w:space="0" w:color="auto"/>
                <w:left w:val="none" w:sz="0" w:space="0" w:color="auto"/>
                <w:bottom w:val="none" w:sz="0" w:space="0" w:color="auto"/>
                <w:right w:val="none" w:sz="0" w:space="0" w:color="auto"/>
              </w:divBdr>
              <w:divsChild>
                <w:div w:id="1233546136">
                  <w:marLeft w:val="0"/>
                  <w:marRight w:val="0"/>
                  <w:marTop w:val="0"/>
                  <w:marBottom w:val="0"/>
                  <w:divBdr>
                    <w:top w:val="none" w:sz="0" w:space="0" w:color="auto"/>
                    <w:left w:val="none" w:sz="0" w:space="0" w:color="auto"/>
                    <w:bottom w:val="none" w:sz="0" w:space="0" w:color="auto"/>
                    <w:right w:val="none" w:sz="0" w:space="0" w:color="auto"/>
                  </w:divBdr>
                  <w:divsChild>
                    <w:div w:id="1650556749">
                      <w:marLeft w:val="0"/>
                      <w:marRight w:val="0"/>
                      <w:marTop w:val="0"/>
                      <w:marBottom w:val="0"/>
                      <w:divBdr>
                        <w:top w:val="none" w:sz="0" w:space="0" w:color="auto"/>
                        <w:left w:val="none" w:sz="0" w:space="0" w:color="auto"/>
                        <w:bottom w:val="none" w:sz="0" w:space="0" w:color="auto"/>
                        <w:right w:val="none" w:sz="0" w:space="0" w:color="auto"/>
                      </w:divBdr>
                      <w:divsChild>
                        <w:div w:id="452604292">
                          <w:marLeft w:val="0"/>
                          <w:marRight w:val="0"/>
                          <w:marTop w:val="0"/>
                          <w:marBottom w:val="0"/>
                          <w:divBdr>
                            <w:top w:val="none" w:sz="0" w:space="0" w:color="auto"/>
                            <w:left w:val="none" w:sz="0" w:space="0" w:color="auto"/>
                            <w:bottom w:val="none" w:sz="0" w:space="0" w:color="auto"/>
                            <w:right w:val="none" w:sz="0" w:space="0" w:color="auto"/>
                          </w:divBdr>
                        </w:div>
                        <w:div w:id="2077899346">
                          <w:marLeft w:val="0"/>
                          <w:marRight w:val="0"/>
                          <w:marTop w:val="0"/>
                          <w:marBottom w:val="0"/>
                          <w:divBdr>
                            <w:top w:val="none" w:sz="0" w:space="0" w:color="auto"/>
                            <w:left w:val="none" w:sz="0" w:space="0" w:color="auto"/>
                            <w:bottom w:val="none" w:sz="0" w:space="0" w:color="auto"/>
                            <w:right w:val="none" w:sz="0" w:space="0" w:color="auto"/>
                          </w:divBdr>
                          <w:divsChild>
                            <w:div w:id="837112340">
                              <w:marLeft w:val="0"/>
                              <w:marRight w:val="0"/>
                              <w:marTop w:val="0"/>
                              <w:marBottom w:val="480"/>
                              <w:divBdr>
                                <w:top w:val="none" w:sz="0" w:space="0" w:color="auto"/>
                                <w:left w:val="none" w:sz="0" w:space="0" w:color="auto"/>
                                <w:bottom w:val="none" w:sz="0" w:space="0" w:color="auto"/>
                                <w:right w:val="none" w:sz="0" w:space="0" w:color="auto"/>
                              </w:divBdr>
                            </w:div>
                          </w:divsChild>
                        </w:div>
                        <w:div w:id="1290478156">
                          <w:marLeft w:val="0"/>
                          <w:marRight w:val="0"/>
                          <w:marTop w:val="0"/>
                          <w:marBottom w:val="0"/>
                          <w:divBdr>
                            <w:top w:val="none" w:sz="0" w:space="0" w:color="auto"/>
                            <w:left w:val="none" w:sz="0" w:space="0" w:color="auto"/>
                            <w:bottom w:val="none" w:sz="0" w:space="0" w:color="auto"/>
                            <w:right w:val="none" w:sz="0" w:space="0" w:color="auto"/>
                          </w:divBdr>
                          <w:divsChild>
                            <w:div w:id="1757823640">
                              <w:marLeft w:val="0"/>
                              <w:marRight w:val="0"/>
                              <w:marTop w:val="0"/>
                              <w:marBottom w:val="480"/>
                              <w:divBdr>
                                <w:top w:val="none" w:sz="0" w:space="0" w:color="auto"/>
                                <w:left w:val="none" w:sz="0" w:space="0" w:color="auto"/>
                                <w:bottom w:val="none" w:sz="0" w:space="0" w:color="auto"/>
                                <w:right w:val="none" w:sz="0" w:space="0" w:color="auto"/>
                              </w:divBdr>
                            </w:div>
                          </w:divsChild>
                        </w:div>
                        <w:div w:id="589392249">
                          <w:marLeft w:val="0"/>
                          <w:marRight w:val="0"/>
                          <w:marTop w:val="0"/>
                          <w:marBottom w:val="0"/>
                          <w:divBdr>
                            <w:top w:val="none" w:sz="0" w:space="0" w:color="auto"/>
                            <w:left w:val="none" w:sz="0" w:space="0" w:color="auto"/>
                            <w:bottom w:val="none" w:sz="0" w:space="0" w:color="auto"/>
                            <w:right w:val="none" w:sz="0" w:space="0" w:color="auto"/>
                          </w:divBdr>
                          <w:divsChild>
                            <w:div w:id="1610045714">
                              <w:marLeft w:val="0"/>
                              <w:marRight w:val="0"/>
                              <w:marTop w:val="0"/>
                              <w:marBottom w:val="480"/>
                              <w:divBdr>
                                <w:top w:val="none" w:sz="0" w:space="0" w:color="auto"/>
                                <w:left w:val="none" w:sz="0" w:space="0" w:color="auto"/>
                                <w:bottom w:val="none" w:sz="0" w:space="0" w:color="auto"/>
                                <w:right w:val="none" w:sz="0" w:space="0" w:color="auto"/>
                              </w:divBdr>
                            </w:div>
                          </w:divsChild>
                        </w:div>
                        <w:div w:id="214125531">
                          <w:marLeft w:val="0"/>
                          <w:marRight w:val="0"/>
                          <w:marTop w:val="0"/>
                          <w:marBottom w:val="0"/>
                          <w:divBdr>
                            <w:top w:val="none" w:sz="0" w:space="0" w:color="auto"/>
                            <w:left w:val="none" w:sz="0" w:space="0" w:color="auto"/>
                            <w:bottom w:val="none" w:sz="0" w:space="0" w:color="auto"/>
                            <w:right w:val="none" w:sz="0" w:space="0" w:color="auto"/>
                          </w:divBdr>
                          <w:divsChild>
                            <w:div w:id="358090254">
                              <w:marLeft w:val="0"/>
                              <w:marRight w:val="0"/>
                              <w:marTop w:val="0"/>
                              <w:marBottom w:val="480"/>
                              <w:divBdr>
                                <w:top w:val="none" w:sz="0" w:space="0" w:color="auto"/>
                                <w:left w:val="none" w:sz="0" w:space="0" w:color="auto"/>
                                <w:bottom w:val="none" w:sz="0" w:space="0" w:color="auto"/>
                                <w:right w:val="none" w:sz="0" w:space="0" w:color="auto"/>
                              </w:divBdr>
                            </w:div>
                            <w:div w:id="1559434815">
                              <w:marLeft w:val="0"/>
                              <w:marRight w:val="0"/>
                              <w:marTop w:val="0"/>
                              <w:marBottom w:val="480"/>
                              <w:divBdr>
                                <w:top w:val="none" w:sz="0" w:space="0" w:color="auto"/>
                                <w:left w:val="none" w:sz="0" w:space="0" w:color="auto"/>
                                <w:bottom w:val="none" w:sz="0" w:space="0" w:color="auto"/>
                                <w:right w:val="none" w:sz="0" w:space="0" w:color="auto"/>
                              </w:divBdr>
                            </w:div>
                          </w:divsChild>
                        </w:div>
                        <w:div w:id="252055772">
                          <w:marLeft w:val="0"/>
                          <w:marRight w:val="0"/>
                          <w:marTop w:val="0"/>
                          <w:marBottom w:val="0"/>
                          <w:divBdr>
                            <w:top w:val="none" w:sz="0" w:space="0" w:color="auto"/>
                            <w:left w:val="none" w:sz="0" w:space="0" w:color="auto"/>
                            <w:bottom w:val="none" w:sz="0" w:space="0" w:color="auto"/>
                            <w:right w:val="none" w:sz="0" w:space="0" w:color="auto"/>
                          </w:divBdr>
                          <w:divsChild>
                            <w:div w:id="86679828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64984265">
                  <w:marLeft w:val="0"/>
                  <w:marRight w:val="0"/>
                  <w:marTop w:val="0"/>
                  <w:marBottom w:val="0"/>
                  <w:divBdr>
                    <w:top w:val="none" w:sz="0" w:space="0" w:color="auto"/>
                    <w:left w:val="none" w:sz="0" w:space="0" w:color="auto"/>
                    <w:bottom w:val="none" w:sz="0" w:space="0" w:color="auto"/>
                    <w:right w:val="none" w:sz="0" w:space="0" w:color="auto"/>
                  </w:divBdr>
                  <w:divsChild>
                    <w:div w:id="354576083">
                      <w:marLeft w:val="0"/>
                      <w:marRight w:val="0"/>
                      <w:marTop w:val="0"/>
                      <w:marBottom w:val="0"/>
                      <w:divBdr>
                        <w:top w:val="none" w:sz="0" w:space="0" w:color="auto"/>
                        <w:left w:val="none" w:sz="0" w:space="0" w:color="auto"/>
                        <w:bottom w:val="none" w:sz="0" w:space="0" w:color="auto"/>
                        <w:right w:val="none" w:sz="0" w:space="0" w:color="auto"/>
                      </w:divBdr>
                      <w:divsChild>
                        <w:div w:id="1167478623">
                          <w:marLeft w:val="0"/>
                          <w:marRight w:val="0"/>
                          <w:marTop w:val="0"/>
                          <w:marBottom w:val="0"/>
                          <w:divBdr>
                            <w:top w:val="none" w:sz="0" w:space="0" w:color="auto"/>
                            <w:left w:val="none" w:sz="0" w:space="0" w:color="auto"/>
                            <w:bottom w:val="none" w:sz="0" w:space="0" w:color="auto"/>
                            <w:right w:val="none" w:sz="0" w:space="0" w:color="auto"/>
                          </w:divBdr>
                        </w:div>
                        <w:div w:id="2056928737">
                          <w:marLeft w:val="0"/>
                          <w:marRight w:val="0"/>
                          <w:marTop w:val="0"/>
                          <w:marBottom w:val="0"/>
                          <w:divBdr>
                            <w:top w:val="none" w:sz="0" w:space="0" w:color="auto"/>
                            <w:left w:val="none" w:sz="0" w:space="0" w:color="auto"/>
                            <w:bottom w:val="none" w:sz="0" w:space="0" w:color="auto"/>
                            <w:right w:val="none" w:sz="0" w:space="0" w:color="auto"/>
                          </w:divBdr>
                          <w:divsChild>
                            <w:div w:id="451440394">
                              <w:marLeft w:val="0"/>
                              <w:marRight w:val="0"/>
                              <w:marTop w:val="0"/>
                              <w:marBottom w:val="480"/>
                              <w:divBdr>
                                <w:top w:val="none" w:sz="0" w:space="0" w:color="auto"/>
                                <w:left w:val="none" w:sz="0" w:space="0" w:color="auto"/>
                                <w:bottom w:val="none" w:sz="0" w:space="0" w:color="auto"/>
                                <w:right w:val="none" w:sz="0" w:space="0" w:color="auto"/>
                              </w:divBdr>
                            </w:div>
                          </w:divsChild>
                        </w:div>
                        <w:div w:id="95911804">
                          <w:marLeft w:val="0"/>
                          <w:marRight w:val="0"/>
                          <w:marTop w:val="0"/>
                          <w:marBottom w:val="0"/>
                          <w:divBdr>
                            <w:top w:val="none" w:sz="0" w:space="0" w:color="auto"/>
                            <w:left w:val="none" w:sz="0" w:space="0" w:color="auto"/>
                            <w:bottom w:val="none" w:sz="0" w:space="0" w:color="auto"/>
                            <w:right w:val="none" w:sz="0" w:space="0" w:color="auto"/>
                          </w:divBdr>
                          <w:divsChild>
                            <w:div w:id="200435412">
                              <w:marLeft w:val="0"/>
                              <w:marRight w:val="0"/>
                              <w:marTop w:val="0"/>
                              <w:marBottom w:val="480"/>
                              <w:divBdr>
                                <w:top w:val="none" w:sz="0" w:space="0" w:color="auto"/>
                                <w:left w:val="none" w:sz="0" w:space="0" w:color="auto"/>
                                <w:bottom w:val="none" w:sz="0" w:space="0" w:color="auto"/>
                                <w:right w:val="none" w:sz="0" w:space="0" w:color="auto"/>
                              </w:divBdr>
                              <w:divsChild>
                                <w:div w:id="1359697830">
                                  <w:marLeft w:val="0"/>
                                  <w:marRight w:val="0"/>
                                  <w:marTop w:val="0"/>
                                  <w:marBottom w:val="0"/>
                                  <w:divBdr>
                                    <w:top w:val="none" w:sz="0" w:space="0" w:color="auto"/>
                                    <w:left w:val="none" w:sz="0" w:space="0" w:color="auto"/>
                                    <w:bottom w:val="none" w:sz="0" w:space="0" w:color="auto"/>
                                    <w:right w:val="none" w:sz="0" w:space="0" w:color="auto"/>
                                  </w:divBdr>
                                  <w:divsChild>
                                    <w:div w:id="1334801351">
                                      <w:marLeft w:val="0"/>
                                      <w:marRight w:val="0"/>
                                      <w:marTop w:val="0"/>
                                      <w:marBottom w:val="0"/>
                                      <w:divBdr>
                                        <w:top w:val="none" w:sz="0" w:space="0" w:color="auto"/>
                                        <w:left w:val="none" w:sz="0" w:space="0" w:color="auto"/>
                                        <w:bottom w:val="none" w:sz="0" w:space="0" w:color="auto"/>
                                        <w:right w:val="none" w:sz="0" w:space="0" w:color="auto"/>
                                      </w:divBdr>
                                      <w:divsChild>
                                        <w:div w:id="175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1037">
                          <w:marLeft w:val="0"/>
                          <w:marRight w:val="0"/>
                          <w:marTop w:val="0"/>
                          <w:marBottom w:val="0"/>
                          <w:divBdr>
                            <w:top w:val="none" w:sz="0" w:space="0" w:color="auto"/>
                            <w:left w:val="none" w:sz="0" w:space="0" w:color="auto"/>
                            <w:bottom w:val="none" w:sz="0" w:space="0" w:color="auto"/>
                            <w:right w:val="none" w:sz="0" w:space="0" w:color="auto"/>
                          </w:divBdr>
                          <w:divsChild>
                            <w:div w:id="14325106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19699737">
                  <w:marLeft w:val="0"/>
                  <w:marRight w:val="0"/>
                  <w:marTop w:val="0"/>
                  <w:marBottom w:val="0"/>
                  <w:divBdr>
                    <w:top w:val="none" w:sz="0" w:space="0" w:color="auto"/>
                    <w:left w:val="none" w:sz="0" w:space="0" w:color="auto"/>
                    <w:bottom w:val="none" w:sz="0" w:space="0" w:color="auto"/>
                    <w:right w:val="none" w:sz="0" w:space="0" w:color="auto"/>
                  </w:divBdr>
                  <w:divsChild>
                    <w:div w:id="423040078">
                      <w:marLeft w:val="0"/>
                      <w:marRight w:val="0"/>
                      <w:marTop w:val="0"/>
                      <w:marBottom w:val="0"/>
                      <w:divBdr>
                        <w:top w:val="none" w:sz="0" w:space="0" w:color="auto"/>
                        <w:left w:val="none" w:sz="0" w:space="0" w:color="auto"/>
                        <w:bottom w:val="none" w:sz="0" w:space="0" w:color="auto"/>
                        <w:right w:val="none" w:sz="0" w:space="0" w:color="auto"/>
                      </w:divBdr>
                      <w:divsChild>
                        <w:div w:id="244727574">
                          <w:marLeft w:val="0"/>
                          <w:marRight w:val="0"/>
                          <w:marTop w:val="0"/>
                          <w:marBottom w:val="0"/>
                          <w:divBdr>
                            <w:top w:val="none" w:sz="0" w:space="0" w:color="auto"/>
                            <w:left w:val="none" w:sz="0" w:space="0" w:color="auto"/>
                            <w:bottom w:val="none" w:sz="0" w:space="0" w:color="auto"/>
                            <w:right w:val="none" w:sz="0" w:space="0" w:color="auto"/>
                          </w:divBdr>
                        </w:div>
                        <w:div w:id="219291634">
                          <w:marLeft w:val="0"/>
                          <w:marRight w:val="0"/>
                          <w:marTop w:val="0"/>
                          <w:marBottom w:val="0"/>
                          <w:divBdr>
                            <w:top w:val="none" w:sz="0" w:space="0" w:color="auto"/>
                            <w:left w:val="none" w:sz="0" w:space="0" w:color="auto"/>
                            <w:bottom w:val="none" w:sz="0" w:space="0" w:color="auto"/>
                            <w:right w:val="none" w:sz="0" w:space="0" w:color="auto"/>
                          </w:divBdr>
                          <w:divsChild>
                            <w:div w:id="1464500183">
                              <w:marLeft w:val="0"/>
                              <w:marRight w:val="0"/>
                              <w:marTop w:val="0"/>
                              <w:marBottom w:val="480"/>
                              <w:divBdr>
                                <w:top w:val="none" w:sz="0" w:space="0" w:color="auto"/>
                                <w:left w:val="none" w:sz="0" w:space="0" w:color="auto"/>
                                <w:bottom w:val="none" w:sz="0" w:space="0" w:color="auto"/>
                                <w:right w:val="none" w:sz="0" w:space="0" w:color="auto"/>
                              </w:divBdr>
                            </w:div>
                          </w:divsChild>
                        </w:div>
                        <w:div w:id="845487105">
                          <w:marLeft w:val="0"/>
                          <w:marRight w:val="0"/>
                          <w:marTop w:val="0"/>
                          <w:marBottom w:val="0"/>
                          <w:divBdr>
                            <w:top w:val="none" w:sz="0" w:space="0" w:color="auto"/>
                            <w:left w:val="none" w:sz="0" w:space="0" w:color="auto"/>
                            <w:bottom w:val="none" w:sz="0" w:space="0" w:color="auto"/>
                            <w:right w:val="none" w:sz="0" w:space="0" w:color="auto"/>
                          </w:divBdr>
                          <w:divsChild>
                            <w:div w:id="1572303978">
                              <w:marLeft w:val="0"/>
                              <w:marRight w:val="0"/>
                              <w:marTop w:val="0"/>
                              <w:marBottom w:val="480"/>
                              <w:divBdr>
                                <w:top w:val="none" w:sz="0" w:space="0" w:color="auto"/>
                                <w:left w:val="none" w:sz="0" w:space="0" w:color="auto"/>
                                <w:bottom w:val="none" w:sz="0" w:space="0" w:color="auto"/>
                                <w:right w:val="none" w:sz="0" w:space="0" w:color="auto"/>
                              </w:divBdr>
                              <w:divsChild>
                                <w:div w:id="103968568">
                                  <w:marLeft w:val="0"/>
                                  <w:marRight w:val="0"/>
                                  <w:marTop w:val="0"/>
                                  <w:marBottom w:val="0"/>
                                  <w:divBdr>
                                    <w:top w:val="none" w:sz="0" w:space="0" w:color="auto"/>
                                    <w:left w:val="none" w:sz="0" w:space="0" w:color="auto"/>
                                    <w:bottom w:val="none" w:sz="0" w:space="0" w:color="auto"/>
                                    <w:right w:val="none" w:sz="0" w:space="0" w:color="auto"/>
                                  </w:divBdr>
                                  <w:divsChild>
                                    <w:div w:id="350109978">
                                      <w:marLeft w:val="0"/>
                                      <w:marRight w:val="0"/>
                                      <w:marTop w:val="0"/>
                                      <w:marBottom w:val="0"/>
                                      <w:divBdr>
                                        <w:top w:val="none" w:sz="0" w:space="0" w:color="auto"/>
                                        <w:left w:val="none" w:sz="0" w:space="0" w:color="auto"/>
                                        <w:bottom w:val="none" w:sz="0" w:space="0" w:color="auto"/>
                                        <w:right w:val="none" w:sz="0" w:space="0" w:color="auto"/>
                                      </w:divBdr>
                                    </w:div>
                                    <w:div w:id="1319188030">
                                      <w:marLeft w:val="0"/>
                                      <w:marRight w:val="0"/>
                                      <w:marTop w:val="0"/>
                                      <w:marBottom w:val="0"/>
                                      <w:divBdr>
                                        <w:top w:val="none" w:sz="0" w:space="0" w:color="auto"/>
                                        <w:left w:val="none" w:sz="0" w:space="0" w:color="auto"/>
                                        <w:bottom w:val="none" w:sz="0" w:space="0" w:color="auto"/>
                                        <w:right w:val="none" w:sz="0" w:space="0" w:color="auto"/>
                                      </w:divBdr>
                                      <w:divsChild>
                                        <w:div w:id="2062511664">
                                          <w:marLeft w:val="0"/>
                                          <w:marRight w:val="0"/>
                                          <w:marTop w:val="0"/>
                                          <w:marBottom w:val="0"/>
                                          <w:divBdr>
                                            <w:top w:val="none" w:sz="0" w:space="0" w:color="auto"/>
                                            <w:left w:val="none" w:sz="0" w:space="0" w:color="auto"/>
                                            <w:bottom w:val="none" w:sz="0" w:space="0" w:color="auto"/>
                                            <w:right w:val="none" w:sz="0" w:space="0" w:color="auto"/>
                                          </w:divBdr>
                                          <w:divsChild>
                                            <w:div w:id="1106996088">
                                              <w:marLeft w:val="0"/>
                                              <w:marRight w:val="0"/>
                                              <w:marTop w:val="0"/>
                                              <w:marBottom w:val="480"/>
                                              <w:divBdr>
                                                <w:top w:val="none" w:sz="0" w:space="0" w:color="auto"/>
                                                <w:left w:val="none" w:sz="0" w:space="0" w:color="auto"/>
                                                <w:bottom w:val="none" w:sz="0" w:space="0" w:color="auto"/>
                                                <w:right w:val="none" w:sz="0" w:space="0" w:color="auto"/>
                                              </w:divBdr>
                                              <w:divsChild>
                                                <w:div w:id="60897010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77315">
                          <w:marLeft w:val="0"/>
                          <w:marRight w:val="0"/>
                          <w:marTop w:val="0"/>
                          <w:marBottom w:val="0"/>
                          <w:divBdr>
                            <w:top w:val="none" w:sz="0" w:space="0" w:color="auto"/>
                            <w:left w:val="none" w:sz="0" w:space="0" w:color="auto"/>
                            <w:bottom w:val="none" w:sz="0" w:space="0" w:color="auto"/>
                            <w:right w:val="none" w:sz="0" w:space="0" w:color="auto"/>
                          </w:divBdr>
                          <w:divsChild>
                            <w:div w:id="1415594276">
                              <w:marLeft w:val="0"/>
                              <w:marRight w:val="0"/>
                              <w:marTop w:val="0"/>
                              <w:marBottom w:val="480"/>
                              <w:divBdr>
                                <w:top w:val="none" w:sz="0" w:space="0" w:color="auto"/>
                                <w:left w:val="none" w:sz="0" w:space="0" w:color="auto"/>
                                <w:bottom w:val="none" w:sz="0" w:space="0" w:color="auto"/>
                                <w:right w:val="none" w:sz="0" w:space="0" w:color="auto"/>
                              </w:divBdr>
                            </w:div>
                          </w:divsChild>
                        </w:div>
                        <w:div w:id="1897815005">
                          <w:marLeft w:val="0"/>
                          <w:marRight w:val="0"/>
                          <w:marTop w:val="0"/>
                          <w:marBottom w:val="0"/>
                          <w:divBdr>
                            <w:top w:val="none" w:sz="0" w:space="0" w:color="auto"/>
                            <w:left w:val="none" w:sz="0" w:space="0" w:color="auto"/>
                            <w:bottom w:val="none" w:sz="0" w:space="0" w:color="auto"/>
                            <w:right w:val="none" w:sz="0" w:space="0" w:color="auto"/>
                          </w:divBdr>
                          <w:divsChild>
                            <w:div w:id="237595021">
                              <w:marLeft w:val="0"/>
                              <w:marRight w:val="0"/>
                              <w:marTop w:val="0"/>
                              <w:marBottom w:val="480"/>
                              <w:divBdr>
                                <w:top w:val="none" w:sz="0" w:space="0" w:color="auto"/>
                                <w:left w:val="none" w:sz="0" w:space="0" w:color="auto"/>
                                <w:bottom w:val="none" w:sz="0" w:space="0" w:color="auto"/>
                                <w:right w:val="none" w:sz="0" w:space="0" w:color="auto"/>
                              </w:divBdr>
                            </w:div>
                          </w:divsChild>
                        </w:div>
                        <w:div w:id="284583409">
                          <w:marLeft w:val="0"/>
                          <w:marRight w:val="0"/>
                          <w:marTop w:val="0"/>
                          <w:marBottom w:val="0"/>
                          <w:divBdr>
                            <w:top w:val="none" w:sz="0" w:space="0" w:color="auto"/>
                            <w:left w:val="none" w:sz="0" w:space="0" w:color="auto"/>
                            <w:bottom w:val="none" w:sz="0" w:space="0" w:color="auto"/>
                            <w:right w:val="none" w:sz="0" w:space="0" w:color="auto"/>
                          </w:divBdr>
                          <w:divsChild>
                            <w:div w:id="1722708637">
                              <w:marLeft w:val="0"/>
                              <w:marRight w:val="0"/>
                              <w:marTop w:val="0"/>
                              <w:marBottom w:val="480"/>
                              <w:divBdr>
                                <w:top w:val="none" w:sz="0" w:space="0" w:color="auto"/>
                                <w:left w:val="none" w:sz="0" w:space="0" w:color="auto"/>
                                <w:bottom w:val="none" w:sz="0" w:space="0" w:color="auto"/>
                                <w:right w:val="none" w:sz="0" w:space="0" w:color="auto"/>
                              </w:divBdr>
                              <w:divsChild>
                                <w:div w:id="15161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616">
                          <w:marLeft w:val="0"/>
                          <w:marRight w:val="0"/>
                          <w:marTop w:val="0"/>
                          <w:marBottom w:val="0"/>
                          <w:divBdr>
                            <w:top w:val="none" w:sz="0" w:space="0" w:color="auto"/>
                            <w:left w:val="none" w:sz="0" w:space="0" w:color="auto"/>
                            <w:bottom w:val="none" w:sz="0" w:space="0" w:color="auto"/>
                            <w:right w:val="none" w:sz="0" w:space="0" w:color="auto"/>
                          </w:divBdr>
                          <w:divsChild>
                            <w:div w:id="1927808905">
                              <w:marLeft w:val="0"/>
                              <w:marRight w:val="0"/>
                              <w:marTop w:val="0"/>
                              <w:marBottom w:val="480"/>
                              <w:divBdr>
                                <w:top w:val="none" w:sz="0" w:space="0" w:color="auto"/>
                                <w:left w:val="none" w:sz="0" w:space="0" w:color="auto"/>
                                <w:bottom w:val="none" w:sz="0" w:space="0" w:color="auto"/>
                                <w:right w:val="none" w:sz="0" w:space="0" w:color="auto"/>
                              </w:divBdr>
                            </w:div>
                          </w:divsChild>
                        </w:div>
                        <w:div w:id="560871906">
                          <w:marLeft w:val="0"/>
                          <w:marRight w:val="0"/>
                          <w:marTop w:val="0"/>
                          <w:marBottom w:val="0"/>
                          <w:divBdr>
                            <w:top w:val="none" w:sz="0" w:space="0" w:color="auto"/>
                            <w:left w:val="none" w:sz="0" w:space="0" w:color="auto"/>
                            <w:bottom w:val="none" w:sz="0" w:space="0" w:color="auto"/>
                            <w:right w:val="none" w:sz="0" w:space="0" w:color="auto"/>
                          </w:divBdr>
                          <w:divsChild>
                            <w:div w:id="1967464624">
                              <w:marLeft w:val="0"/>
                              <w:marRight w:val="0"/>
                              <w:marTop w:val="0"/>
                              <w:marBottom w:val="480"/>
                              <w:divBdr>
                                <w:top w:val="none" w:sz="0" w:space="0" w:color="auto"/>
                                <w:left w:val="none" w:sz="0" w:space="0" w:color="auto"/>
                                <w:bottom w:val="none" w:sz="0" w:space="0" w:color="auto"/>
                                <w:right w:val="none" w:sz="0" w:space="0" w:color="auto"/>
                              </w:divBdr>
                            </w:div>
                          </w:divsChild>
                        </w:div>
                        <w:div w:id="2082870672">
                          <w:marLeft w:val="0"/>
                          <w:marRight w:val="0"/>
                          <w:marTop w:val="0"/>
                          <w:marBottom w:val="0"/>
                          <w:divBdr>
                            <w:top w:val="none" w:sz="0" w:space="0" w:color="auto"/>
                            <w:left w:val="none" w:sz="0" w:space="0" w:color="auto"/>
                            <w:bottom w:val="none" w:sz="0" w:space="0" w:color="auto"/>
                            <w:right w:val="none" w:sz="0" w:space="0" w:color="auto"/>
                          </w:divBdr>
                          <w:divsChild>
                            <w:div w:id="508258701">
                              <w:marLeft w:val="0"/>
                              <w:marRight w:val="0"/>
                              <w:marTop w:val="0"/>
                              <w:marBottom w:val="480"/>
                              <w:divBdr>
                                <w:top w:val="none" w:sz="0" w:space="0" w:color="auto"/>
                                <w:left w:val="none" w:sz="0" w:space="0" w:color="auto"/>
                                <w:bottom w:val="none" w:sz="0" w:space="0" w:color="auto"/>
                                <w:right w:val="none" w:sz="0" w:space="0" w:color="auto"/>
                              </w:divBdr>
                              <w:divsChild>
                                <w:div w:id="608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0962">
                          <w:marLeft w:val="0"/>
                          <w:marRight w:val="0"/>
                          <w:marTop w:val="0"/>
                          <w:marBottom w:val="0"/>
                          <w:divBdr>
                            <w:top w:val="none" w:sz="0" w:space="0" w:color="auto"/>
                            <w:left w:val="none" w:sz="0" w:space="0" w:color="auto"/>
                            <w:bottom w:val="none" w:sz="0" w:space="0" w:color="auto"/>
                            <w:right w:val="none" w:sz="0" w:space="0" w:color="auto"/>
                          </w:divBdr>
                          <w:divsChild>
                            <w:div w:id="887378282">
                              <w:marLeft w:val="0"/>
                              <w:marRight w:val="0"/>
                              <w:marTop w:val="0"/>
                              <w:marBottom w:val="480"/>
                              <w:divBdr>
                                <w:top w:val="none" w:sz="0" w:space="0" w:color="auto"/>
                                <w:left w:val="none" w:sz="0" w:space="0" w:color="auto"/>
                                <w:bottom w:val="none" w:sz="0" w:space="0" w:color="auto"/>
                                <w:right w:val="none" w:sz="0" w:space="0" w:color="auto"/>
                              </w:divBdr>
                            </w:div>
                          </w:divsChild>
                        </w:div>
                        <w:div w:id="1602181663">
                          <w:marLeft w:val="0"/>
                          <w:marRight w:val="0"/>
                          <w:marTop w:val="0"/>
                          <w:marBottom w:val="0"/>
                          <w:divBdr>
                            <w:top w:val="none" w:sz="0" w:space="0" w:color="auto"/>
                            <w:left w:val="none" w:sz="0" w:space="0" w:color="auto"/>
                            <w:bottom w:val="none" w:sz="0" w:space="0" w:color="auto"/>
                            <w:right w:val="none" w:sz="0" w:space="0" w:color="auto"/>
                          </w:divBdr>
                          <w:divsChild>
                            <w:div w:id="831794442">
                              <w:marLeft w:val="0"/>
                              <w:marRight w:val="0"/>
                              <w:marTop w:val="0"/>
                              <w:marBottom w:val="480"/>
                              <w:divBdr>
                                <w:top w:val="none" w:sz="0" w:space="0" w:color="auto"/>
                                <w:left w:val="none" w:sz="0" w:space="0" w:color="auto"/>
                                <w:bottom w:val="none" w:sz="0" w:space="0" w:color="auto"/>
                                <w:right w:val="none" w:sz="0" w:space="0" w:color="auto"/>
                              </w:divBdr>
                              <w:divsChild>
                                <w:div w:id="14558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0541">
                          <w:marLeft w:val="0"/>
                          <w:marRight w:val="0"/>
                          <w:marTop w:val="0"/>
                          <w:marBottom w:val="0"/>
                          <w:divBdr>
                            <w:top w:val="none" w:sz="0" w:space="0" w:color="auto"/>
                            <w:left w:val="none" w:sz="0" w:space="0" w:color="auto"/>
                            <w:bottom w:val="none" w:sz="0" w:space="0" w:color="auto"/>
                            <w:right w:val="none" w:sz="0" w:space="0" w:color="auto"/>
                          </w:divBdr>
                          <w:divsChild>
                            <w:div w:id="2059433458">
                              <w:marLeft w:val="0"/>
                              <w:marRight w:val="0"/>
                              <w:marTop w:val="0"/>
                              <w:marBottom w:val="480"/>
                              <w:divBdr>
                                <w:top w:val="none" w:sz="0" w:space="0" w:color="auto"/>
                                <w:left w:val="none" w:sz="0" w:space="0" w:color="auto"/>
                                <w:bottom w:val="none" w:sz="0" w:space="0" w:color="auto"/>
                                <w:right w:val="none" w:sz="0" w:space="0" w:color="auto"/>
                              </w:divBdr>
                            </w:div>
                          </w:divsChild>
                        </w:div>
                        <w:div w:id="1310788847">
                          <w:marLeft w:val="0"/>
                          <w:marRight w:val="0"/>
                          <w:marTop w:val="0"/>
                          <w:marBottom w:val="0"/>
                          <w:divBdr>
                            <w:top w:val="none" w:sz="0" w:space="0" w:color="auto"/>
                            <w:left w:val="none" w:sz="0" w:space="0" w:color="auto"/>
                            <w:bottom w:val="none" w:sz="0" w:space="0" w:color="auto"/>
                            <w:right w:val="none" w:sz="0" w:space="0" w:color="auto"/>
                          </w:divBdr>
                          <w:divsChild>
                            <w:div w:id="346520363">
                              <w:marLeft w:val="0"/>
                              <w:marRight w:val="0"/>
                              <w:marTop w:val="0"/>
                              <w:marBottom w:val="480"/>
                              <w:divBdr>
                                <w:top w:val="none" w:sz="0" w:space="0" w:color="auto"/>
                                <w:left w:val="none" w:sz="0" w:space="0" w:color="auto"/>
                                <w:bottom w:val="none" w:sz="0" w:space="0" w:color="auto"/>
                                <w:right w:val="none" w:sz="0" w:space="0" w:color="auto"/>
                              </w:divBdr>
                              <w:divsChild>
                                <w:div w:id="1062407766">
                                  <w:marLeft w:val="0"/>
                                  <w:marRight w:val="0"/>
                                  <w:marTop w:val="0"/>
                                  <w:marBottom w:val="0"/>
                                  <w:divBdr>
                                    <w:top w:val="none" w:sz="0" w:space="0" w:color="auto"/>
                                    <w:left w:val="none" w:sz="0" w:space="0" w:color="auto"/>
                                    <w:bottom w:val="none" w:sz="0" w:space="0" w:color="auto"/>
                                    <w:right w:val="none" w:sz="0" w:space="0" w:color="auto"/>
                                  </w:divBdr>
                                  <w:divsChild>
                                    <w:div w:id="1594705906">
                                      <w:marLeft w:val="0"/>
                                      <w:marRight w:val="0"/>
                                      <w:marTop w:val="0"/>
                                      <w:marBottom w:val="0"/>
                                      <w:divBdr>
                                        <w:top w:val="none" w:sz="0" w:space="0" w:color="auto"/>
                                        <w:left w:val="none" w:sz="0" w:space="0" w:color="auto"/>
                                        <w:bottom w:val="none" w:sz="0" w:space="0" w:color="auto"/>
                                        <w:right w:val="none" w:sz="0" w:space="0" w:color="auto"/>
                                      </w:divBdr>
                                      <w:divsChild>
                                        <w:div w:id="1677461797">
                                          <w:marLeft w:val="0"/>
                                          <w:marRight w:val="0"/>
                                          <w:marTop w:val="0"/>
                                          <w:marBottom w:val="0"/>
                                          <w:divBdr>
                                            <w:top w:val="none" w:sz="0" w:space="0" w:color="auto"/>
                                            <w:left w:val="none" w:sz="0" w:space="0" w:color="auto"/>
                                            <w:bottom w:val="none" w:sz="0" w:space="0" w:color="auto"/>
                                            <w:right w:val="none" w:sz="0" w:space="0" w:color="auto"/>
                                          </w:divBdr>
                                          <w:divsChild>
                                            <w:div w:id="11128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212">
                                      <w:marLeft w:val="0"/>
                                      <w:marRight w:val="0"/>
                                      <w:marTop w:val="0"/>
                                      <w:marBottom w:val="0"/>
                                      <w:divBdr>
                                        <w:top w:val="none" w:sz="0" w:space="0" w:color="auto"/>
                                        <w:left w:val="none" w:sz="0" w:space="0" w:color="auto"/>
                                        <w:bottom w:val="none" w:sz="0" w:space="0" w:color="auto"/>
                                        <w:right w:val="none" w:sz="0" w:space="0" w:color="auto"/>
                                      </w:divBdr>
                                      <w:divsChild>
                                        <w:div w:id="1157957385">
                                          <w:marLeft w:val="0"/>
                                          <w:marRight w:val="0"/>
                                          <w:marTop w:val="0"/>
                                          <w:marBottom w:val="0"/>
                                          <w:divBdr>
                                            <w:top w:val="none" w:sz="0" w:space="0" w:color="auto"/>
                                            <w:left w:val="none" w:sz="0" w:space="0" w:color="auto"/>
                                            <w:bottom w:val="none" w:sz="0" w:space="0" w:color="auto"/>
                                            <w:right w:val="none" w:sz="0" w:space="0" w:color="auto"/>
                                          </w:divBdr>
                                          <w:divsChild>
                                            <w:div w:id="428161777">
                                              <w:marLeft w:val="0"/>
                                              <w:marRight w:val="0"/>
                                              <w:marTop w:val="0"/>
                                              <w:marBottom w:val="480"/>
                                              <w:divBdr>
                                                <w:top w:val="none" w:sz="0" w:space="0" w:color="auto"/>
                                                <w:left w:val="none" w:sz="0" w:space="0" w:color="auto"/>
                                                <w:bottom w:val="none" w:sz="0" w:space="0" w:color="auto"/>
                                                <w:right w:val="none" w:sz="0" w:space="0" w:color="auto"/>
                                              </w:divBdr>
                                              <w:divsChild>
                                                <w:div w:id="1058434730">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766391">
                          <w:marLeft w:val="0"/>
                          <w:marRight w:val="0"/>
                          <w:marTop w:val="0"/>
                          <w:marBottom w:val="0"/>
                          <w:divBdr>
                            <w:top w:val="none" w:sz="0" w:space="0" w:color="auto"/>
                            <w:left w:val="none" w:sz="0" w:space="0" w:color="auto"/>
                            <w:bottom w:val="none" w:sz="0" w:space="0" w:color="auto"/>
                            <w:right w:val="none" w:sz="0" w:space="0" w:color="auto"/>
                          </w:divBdr>
                          <w:divsChild>
                            <w:div w:id="1061100805">
                              <w:marLeft w:val="0"/>
                              <w:marRight w:val="0"/>
                              <w:marTop w:val="0"/>
                              <w:marBottom w:val="480"/>
                              <w:divBdr>
                                <w:top w:val="none" w:sz="0" w:space="0" w:color="auto"/>
                                <w:left w:val="none" w:sz="0" w:space="0" w:color="auto"/>
                                <w:bottom w:val="none" w:sz="0" w:space="0" w:color="auto"/>
                                <w:right w:val="none" w:sz="0" w:space="0" w:color="auto"/>
                              </w:divBdr>
                            </w:div>
                          </w:divsChild>
                        </w:div>
                        <w:div w:id="1702851844">
                          <w:marLeft w:val="0"/>
                          <w:marRight w:val="0"/>
                          <w:marTop w:val="0"/>
                          <w:marBottom w:val="0"/>
                          <w:divBdr>
                            <w:top w:val="none" w:sz="0" w:space="0" w:color="auto"/>
                            <w:left w:val="none" w:sz="0" w:space="0" w:color="auto"/>
                            <w:bottom w:val="none" w:sz="0" w:space="0" w:color="auto"/>
                            <w:right w:val="none" w:sz="0" w:space="0" w:color="auto"/>
                          </w:divBdr>
                          <w:divsChild>
                            <w:div w:id="1852181848">
                              <w:marLeft w:val="0"/>
                              <w:marRight w:val="0"/>
                              <w:marTop w:val="0"/>
                              <w:marBottom w:val="480"/>
                              <w:divBdr>
                                <w:top w:val="none" w:sz="0" w:space="0" w:color="auto"/>
                                <w:left w:val="none" w:sz="0" w:space="0" w:color="auto"/>
                                <w:bottom w:val="none" w:sz="0" w:space="0" w:color="auto"/>
                                <w:right w:val="none" w:sz="0" w:space="0" w:color="auto"/>
                              </w:divBdr>
                              <w:divsChild>
                                <w:div w:id="38676659">
                                  <w:marLeft w:val="0"/>
                                  <w:marRight w:val="0"/>
                                  <w:marTop w:val="0"/>
                                  <w:marBottom w:val="0"/>
                                  <w:divBdr>
                                    <w:top w:val="none" w:sz="0" w:space="0" w:color="auto"/>
                                    <w:left w:val="none" w:sz="0" w:space="0" w:color="auto"/>
                                    <w:bottom w:val="none" w:sz="0" w:space="0" w:color="auto"/>
                                    <w:right w:val="none" w:sz="0" w:space="0" w:color="auto"/>
                                  </w:divBdr>
                                  <w:divsChild>
                                    <w:div w:id="1814634612">
                                      <w:marLeft w:val="0"/>
                                      <w:marRight w:val="0"/>
                                      <w:marTop w:val="0"/>
                                      <w:marBottom w:val="0"/>
                                      <w:divBdr>
                                        <w:top w:val="none" w:sz="0" w:space="0" w:color="auto"/>
                                        <w:left w:val="none" w:sz="0" w:space="0" w:color="auto"/>
                                        <w:bottom w:val="none" w:sz="0" w:space="0" w:color="auto"/>
                                        <w:right w:val="none" w:sz="0" w:space="0" w:color="auto"/>
                                      </w:divBdr>
                                      <w:divsChild>
                                        <w:div w:id="1575240815">
                                          <w:marLeft w:val="0"/>
                                          <w:marRight w:val="0"/>
                                          <w:marTop w:val="0"/>
                                          <w:marBottom w:val="0"/>
                                          <w:divBdr>
                                            <w:top w:val="none" w:sz="0" w:space="0" w:color="auto"/>
                                            <w:left w:val="none" w:sz="0" w:space="0" w:color="auto"/>
                                            <w:bottom w:val="none" w:sz="0" w:space="0" w:color="auto"/>
                                            <w:right w:val="none" w:sz="0" w:space="0" w:color="auto"/>
                                          </w:divBdr>
                                          <w:divsChild>
                                            <w:div w:id="5917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1546">
                          <w:marLeft w:val="0"/>
                          <w:marRight w:val="0"/>
                          <w:marTop w:val="0"/>
                          <w:marBottom w:val="0"/>
                          <w:divBdr>
                            <w:top w:val="none" w:sz="0" w:space="0" w:color="auto"/>
                            <w:left w:val="none" w:sz="0" w:space="0" w:color="auto"/>
                            <w:bottom w:val="none" w:sz="0" w:space="0" w:color="auto"/>
                            <w:right w:val="none" w:sz="0" w:space="0" w:color="auto"/>
                          </w:divBdr>
                          <w:divsChild>
                            <w:div w:id="1099251853">
                              <w:marLeft w:val="0"/>
                              <w:marRight w:val="0"/>
                              <w:marTop w:val="0"/>
                              <w:marBottom w:val="480"/>
                              <w:divBdr>
                                <w:top w:val="none" w:sz="0" w:space="0" w:color="auto"/>
                                <w:left w:val="none" w:sz="0" w:space="0" w:color="auto"/>
                                <w:bottom w:val="none" w:sz="0" w:space="0" w:color="auto"/>
                                <w:right w:val="none" w:sz="0" w:space="0" w:color="auto"/>
                              </w:divBdr>
                            </w:div>
                          </w:divsChild>
                        </w:div>
                        <w:div w:id="1875465052">
                          <w:marLeft w:val="0"/>
                          <w:marRight w:val="0"/>
                          <w:marTop w:val="0"/>
                          <w:marBottom w:val="0"/>
                          <w:divBdr>
                            <w:top w:val="none" w:sz="0" w:space="0" w:color="auto"/>
                            <w:left w:val="none" w:sz="0" w:space="0" w:color="auto"/>
                            <w:bottom w:val="none" w:sz="0" w:space="0" w:color="auto"/>
                            <w:right w:val="none" w:sz="0" w:space="0" w:color="auto"/>
                          </w:divBdr>
                          <w:divsChild>
                            <w:div w:id="1478258595">
                              <w:marLeft w:val="0"/>
                              <w:marRight w:val="0"/>
                              <w:marTop w:val="0"/>
                              <w:marBottom w:val="480"/>
                              <w:divBdr>
                                <w:top w:val="none" w:sz="0" w:space="0" w:color="auto"/>
                                <w:left w:val="none" w:sz="0" w:space="0" w:color="auto"/>
                                <w:bottom w:val="none" w:sz="0" w:space="0" w:color="auto"/>
                                <w:right w:val="none" w:sz="0" w:space="0" w:color="auto"/>
                              </w:divBdr>
                            </w:div>
                          </w:divsChild>
                        </w:div>
                        <w:div w:id="2076010358">
                          <w:marLeft w:val="0"/>
                          <w:marRight w:val="0"/>
                          <w:marTop w:val="0"/>
                          <w:marBottom w:val="0"/>
                          <w:divBdr>
                            <w:top w:val="none" w:sz="0" w:space="0" w:color="auto"/>
                            <w:left w:val="none" w:sz="0" w:space="0" w:color="auto"/>
                            <w:bottom w:val="none" w:sz="0" w:space="0" w:color="auto"/>
                            <w:right w:val="none" w:sz="0" w:space="0" w:color="auto"/>
                          </w:divBdr>
                          <w:divsChild>
                            <w:div w:id="464470844">
                              <w:marLeft w:val="0"/>
                              <w:marRight w:val="0"/>
                              <w:marTop w:val="0"/>
                              <w:marBottom w:val="480"/>
                              <w:divBdr>
                                <w:top w:val="none" w:sz="0" w:space="0" w:color="auto"/>
                                <w:left w:val="none" w:sz="0" w:space="0" w:color="auto"/>
                                <w:bottom w:val="none" w:sz="0" w:space="0" w:color="auto"/>
                                <w:right w:val="none" w:sz="0" w:space="0" w:color="auto"/>
                              </w:divBdr>
                            </w:div>
                          </w:divsChild>
                        </w:div>
                        <w:div w:id="8532412">
                          <w:marLeft w:val="0"/>
                          <w:marRight w:val="0"/>
                          <w:marTop w:val="0"/>
                          <w:marBottom w:val="0"/>
                          <w:divBdr>
                            <w:top w:val="none" w:sz="0" w:space="0" w:color="auto"/>
                            <w:left w:val="none" w:sz="0" w:space="0" w:color="auto"/>
                            <w:bottom w:val="none" w:sz="0" w:space="0" w:color="auto"/>
                            <w:right w:val="none" w:sz="0" w:space="0" w:color="auto"/>
                          </w:divBdr>
                          <w:divsChild>
                            <w:div w:id="349455091">
                              <w:marLeft w:val="0"/>
                              <w:marRight w:val="0"/>
                              <w:marTop w:val="0"/>
                              <w:marBottom w:val="480"/>
                              <w:divBdr>
                                <w:top w:val="none" w:sz="0" w:space="0" w:color="auto"/>
                                <w:left w:val="none" w:sz="0" w:space="0" w:color="auto"/>
                                <w:bottom w:val="none" w:sz="0" w:space="0" w:color="auto"/>
                                <w:right w:val="none" w:sz="0" w:space="0" w:color="auto"/>
                              </w:divBdr>
                              <w:divsChild>
                                <w:div w:id="9328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5738">
                  <w:marLeft w:val="0"/>
                  <w:marRight w:val="0"/>
                  <w:marTop w:val="0"/>
                  <w:marBottom w:val="0"/>
                  <w:divBdr>
                    <w:top w:val="none" w:sz="0" w:space="0" w:color="auto"/>
                    <w:left w:val="none" w:sz="0" w:space="0" w:color="auto"/>
                    <w:bottom w:val="none" w:sz="0" w:space="0" w:color="auto"/>
                    <w:right w:val="none" w:sz="0" w:space="0" w:color="auto"/>
                  </w:divBdr>
                  <w:divsChild>
                    <w:div w:id="915018296">
                      <w:marLeft w:val="0"/>
                      <w:marRight w:val="0"/>
                      <w:marTop w:val="0"/>
                      <w:marBottom w:val="0"/>
                      <w:divBdr>
                        <w:top w:val="none" w:sz="0" w:space="0" w:color="auto"/>
                        <w:left w:val="none" w:sz="0" w:space="0" w:color="auto"/>
                        <w:bottom w:val="none" w:sz="0" w:space="0" w:color="auto"/>
                        <w:right w:val="none" w:sz="0" w:space="0" w:color="auto"/>
                      </w:divBdr>
                      <w:divsChild>
                        <w:div w:id="1244803394">
                          <w:marLeft w:val="0"/>
                          <w:marRight w:val="0"/>
                          <w:marTop w:val="0"/>
                          <w:marBottom w:val="0"/>
                          <w:divBdr>
                            <w:top w:val="none" w:sz="0" w:space="0" w:color="auto"/>
                            <w:left w:val="none" w:sz="0" w:space="0" w:color="auto"/>
                            <w:bottom w:val="none" w:sz="0" w:space="0" w:color="auto"/>
                            <w:right w:val="none" w:sz="0" w:space="0" w:color="auto"/>
                          </w:divBdr>
                        </w:div>
                        <w:div w:id="1753893102">
                          <w:marLeft w:val="0"/>
                          <w:marRight w:val="0"/>
                          <w:marTop w:val="0"/>
                          <w:marBottom w:val="0"/>
                          <w:divBdr>
                            <w:top w:val="none" w:sz="0" w:space="0" w:color="auto"/>
                            <w:left w:val="none" w:sz="0" w:space="0" w:color="auto"/>
                            <w:bottom w:val="none" w:sz="0" w:space="0" w:color="auto"/>
                            <w:right w:val="none" w:sz="0" w:space="0" w:color="auto"/>
                          </w:divBdr>
                          <w:divsChild>
                            <w:div w:id="968780847">
                              <w:marLeft w:val="0"/>
                              <w:marRight w:val="0"/>
                              <w:marTop w:val="0"/>
                              <w:marBottom w:val="480"/>
                              <w:divBdr>
                                <w:top w:val="none" w:sz="0" w:space="0" w:color="auto"/>
                                <w:left w:val="none" w:sz="0" w:space="0" w:color="auto"/>
                                <w:bottom w:val="none" w:sz="0" w:space="0" w:color="auto"/>
                                <w:right w:val="none" w:sz="0" w:space="0" w:color="auto"/>
                              </w:divBdr>
                            </w:div>
                          </w:divsChild>
                        </w:div>
                        <w:div w:id="1213073940">
                          <w:marLeft w:val="0"/>
                          <w:marRight w:val="0"/>
                          <w:marTop w:val="0"/>
                          <w:marBottom w:val="0"/>
                          <w:divBdr>
                            <w:top w:val="none" w:sz="0" w:space="0" w:color="auto"/>
                            <w:left w:val="none" w:sz="0" w:space="0" w:color="auto"/>
                            <w:bottom w:val="none" w:sz="0" w:space="0" w:color="auto"/>
                            <w:right w:val="none" w:sz="0" w:space="0" w:color="auto"/>
                          </w:divBdr>
                          <w:divsChild>
                            <w:div w:id="24982734">
                              <w:marLeft w:val="0"/>
                              <w:marRight w:val="0"/>
                              <w:marTop w:val="0"/>
                              <w:marBottom w:val="480"/>
                              <w:divBdr>
                                <w:top w:val="none" w:sz="0" w:space="0" w:color="auto"/>
                                <w:left w:val="none" w:sz="0" w:space="0" w:color="auto"/>
                                <w:bottom w:val="none" w:sz="0" w:space="0" w:color="auto"/>
                                <w:right w:val="none" w:sz="0" w:space="0" w:color="auto"/>
                              </w:divBdr>
                            </w:div>
                          </w:divsChild>
                        </w:div>
                        <w:div w:id="1503274611">
                          <w:marLeft w:val="0"/>
                          <w:marRight w:val="0"/>
                          <w:marTop w:val="0"/>
                          <w:marBottom w:val="0"/>
                          <w:divBdr>
                            <w:top w:val="none" w:sz="0" w:space="0" w:color="auto"/>
                            <w:left w:val="none" w:sz="0" w:space="0" w:color="auto"/>
                            <w:bottom w:val="none" w:sz="0" w:space="0" w:color="auto"/>
                            <w:right w:val="none" w:sz="0" w:space="0" w:color="auto"/>
                          </w:divBdr>
                          <w:divsChild>
                            <w:div w:id="1853645476">
                              <w:marLeft w:val="0"/>
                              <w:marRight w:val="0"/>
                              <w:marTop w:val="0"/>
                              <w:marBottom w:val="480"/>
                              <w:divBdr>
                                <w:top w:val="none" w:sz="0" w:space="0" w:color="auto"/>
                                <w:left w:val="none" w:sz="0" w:space="0" w:color="auto"/>
                                <w:bottom w:val="none" w:sz="0" w:space="0" w:color="auto"/>
                                <w:right w:val="none" w:sz="0" w:space="0" w:color="auto"/>
                              </w:divBdr>
                              <w:divsChild>
                                <w:div w:id="828714450">
                                  <w:marLeft w:val="0"/>
                                  <w:marRight w:val="0"/>
                                  <w:marTop w:val="0"/>
                                  <w:marBottom w:val="0"/>
                                  <w:divBdr>
                                    <w:top w:val="none" w:sz="0" w:space="0" w:color="auto"/>
                                    <w:left w:val="none" w:sz="0" w:space="0" w:color="auto"/>
                                    <w:bottom w:val="none" w:sz="0" w:space="0" w:color="auto"/>
                                    <w:right w:val="none" w:sz="0" w:space="0" w:color="auto"/>
                                  </w:divBdr>
                                  <w:divsChild>
                                    <w:div w:id="455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3732">
                          <w:marLeft w:val="0"/>
                          <w:marRight w:val="0"/>
                          <w:marTop w:val="0"/>
                          <w:marBottom w:val="0"/>
                          <w:divBdr>
                            <w:top w:val="none" w:sz="0" w:space="0" w:color="auto"/>
                            <w:left w:val="none" w:sz="0" w:space="0" w:color="auto"/>
                            <w:bottom w:val="none" w:sz="0" w:space="0" w:color="auto"/>
                            <w:right w:val="none" w:sz="0" w:space="0" w:color="auto"/>
                          </w:divBdr>
                          <w:divsChild>
                            <w:div w:id="208035612">
                              <w:marLeft w:val="0"/>
                              <w:marRight w:val="0"/>
                              <w:marTop w:val="0"/>
                              <w:marBottom w:val="480"/>
                              <w:divBdr>
                                <w:top w:val="none" w:sz="0" w:space="0" w:color="auto"/>
                                <w:left w:val="none" w:sz="0" w:space="0" w:color="auto"/>
                                <w:bottom w:val="none" w:sz="0" w:space="0" w:color="auto"/>
                                <w:right w:val="none" w:sz="0" w:space="0" w:color="auto"/>
                              </w:divBdr>
                            </w:div>
                          </w:divsChild>
                        </w:div>
                        <w:div w:id="1736658205">
                          <w:marLeft w:val="0"/>
                          <w:marRight w:val="0"/>
                          <w:marTop w:val="0"/>
                          <w:marBottom w:val="0"/>
                          <w:divBdr>
                            <w:top w:val="none" w:sz="0" w:space="0" w:color="auto"/>
                            <w:left w:val="none" w:sz="0" w:space="0" w:color="auto"/>
                            <w:bottom w:val="none" w:sz="0" w:space="0" w:color="auto"/>
                            <w:right w:val="none" w:sz="0" w:space="0" w:color="auto"/>
                          </w:divBdr>
                          <w:divsChild>
                            <w:div w:id="863127546">
                              <w:marLeft w:val="0"/>
                              <w:marRight w:val="0"/>
                              <w:marTop w:val="0"/>
                              <w:marBottom w:val="480"/>
                              <w:divBdr>
                                <w:top w:val="none" w:sz="0" w:space="0" w:color="auto"/>
                                <w:left w:val="none" w:sz="0" w:space="0" w:color="auto"/>
                                <w:bottom w:val="none" w:sz="0" w:space="0" w:color="auto"/>
                                <w:right w:val="none" w:sz="0" w:space="0" w:color="auto"/>
                              </w:divBdr>
                            </w:div>
                          </w:divsChild>
                        </w:div>
                        <w:div w:id="1239821991">
                          <w:marLeft w:val="0"/>
                          <w:marRight w:val="0"/>
                          <w:marTop w:val="0"/>
                          <w:marBottom w:val="0"/>
                          <w:divBdr>
                            <w:top w:val="none" w:sz="0" w:space="0" w:color="auto"/>
                            <w:left w:val="none" w:sz="0" w:space="0" w:color="auto"/>
                            <w:bottom w:val="none" w:sz="0" w:space="0" w:color="auto"/>
                            <w:right w:val="none" w:sz="0" w:space="0" w:color="auto"/>
                          </w:divBdr>
                          <w:divsChild>
                            <w:div w:id="1863977283">
                              <w:marLeft w:val="0"/>
                              <w:marRight w:val="0"/>
                              <w:marTop w:val="0"/>
                              <w:marBottom w:val="480"/>
                              <w:divBdr>
                                <w:top w:val="none" w:sz="0" w:space="0" w:color="auto"/>
                                <w:left w:val="none" w:sz="0" w:space="0" w:color="auto"/>
                                <w:bottom w:val="none" w:sz="0" w:space="0" w:color="auto"/>
                                <w:right w:val="none" w:sz="0" w:space="0" w:color="auto"/>
                              </w:divBdr>
                            </w:div>
                          </w:divsChild>
                        </w:div>
                        <w:div w:id="837769315">
                          <w:marLeft w:val="0"/>
                          <w:marRight w:val="0"/>
                          <w:marTop w:val="0"/>
                          <w:marBottom w:val="0"/>
                          <w:divBdr>
                            <w:top w:val="none" w:sz="0" w:space="0" w:color="auto"/>
                            <w:left w:val="none" w:sz="0" w:space="0" w:color="auto"/>
                            <w:bottom w:val="none" w:sz="0" w:space="0" w:color="auto"/>
                            <w:right w:val="none" w:sz="0" w:space="0" w:color="auto"/>
                          </w:divBdr>
                          <w:divsChild>
                            <w:div w:id="198858005">
                              <w:marLeft w:val="0"/>
                              <w:marRight w:val="0"/>
                              <w:marTop w:val="0"/>
                              <w:marBottom w:val="480"/>
                              <w:divBdr>
                                <w:top w:val="none" w:sz="0" w:space="0" w:color="auto"/>
                                <w:left w:val="none" w:sz="0" w:space="0" w:color="auto"/>
                                <w:bottom w:val="none" w:sz="0" w:space="0" w:color="auto"/>
                                <w:right w:val="none" w:sz="0" w:space="0" w:color="auto"/>
                              </w:divBdr>
                              <w:divsChild>
                                <w:div w:id="10887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961">
                          <w:marLeft w:val="0"/>
                          <w:marRight w:val="0"/>
                          <w:marTop w:val="0"/>
                          <w:marBottom w:val="0"/>
                          <w:divBdr>
                            <w:top w:val="none" w:sz="0" w:space="0" w:color="auto"/>
                            <w:left w:val="none" w:sz="0" w:space="0" w:color="auto"/>
                            <w:bottom w:val="none" w:sz="0" w:space="0" w:color="auto"/>
                            <w:right w:val="none" w:sz="0" w:space="0" w:color="auto"/>
                          </w:divBdr>
                          <w:divsChild>
                            <w:div w:id="2134135107">
                              <w:marLeft w:val="0"/>
                              <w:marRight w:val="0"/>
                              <w:marTop w:val="0"/>
                              <w:marBottom w:val="480"/>
                              <w:divBdr>
                                <w:top w:val="none" w:sz="0" w:space="0" w:color="auto"/>
                                <w:left w:val="none" w:sz="0" w:space="0" w:color="auto"/>
                                <w:bottom w:val="none" w:sz="0" w:space="0" w:color="auto"/>
                                <w:right w:val="none" w:sz="0" w:space="0" w:color="auto"/>
                              </w:divBdr>
                            </w:div>
                          </w:divsChild>
                        </w:div>
                        <w:div w:id="1375345517">
                          <w:marLeft w:val="0"/>
                          <w:marRight w:val="0"/>
                          <w:marTop w:val="0"/>
                          <w:marBottom w:val="0"/>
                          <w:divBdr>
                            <w:top w:val="none" w:sz="0" w:space="0" w:color="auto"/>
                            <w:left w:val="none" w:sz="0" w:space="0" w:color="auto"/>
                            <w:bottom w:val="none" w:sz="0" w:space="0" w:color="auto"/>
                            <w:right w:val="none" w:sz="0" w:space="0" w:color="auto"/>
                          </w:divBdr>
                          <w:divsChild>
                            <w:div w:id="1924340933">
                              <w:marLeft w:val="0"/>
                              <w:marRight w:val="0"/>
                              <w:marTop w:val="0"/>
                              <w:marBottom w:val="480"/>
                              <w:divBdr>
                                <w:top w:val="none" w:sz="0" w:space="0" w:color="auto"/>
                                <w:left w:val="none" w:sz="0" w:space="0" w:color="auto"/>
                                <w:bottom w:val="none" w:sz="0" w:space="0" w:color="auto"/>
                                <w:right w:val="none" w:sz="0" w:space="0" w:color="auto"/>
                              </w:divBdr>
                              <w:divsChild>
                                <w:div w:id="345644444">
                                  <w:marLeft w:val="0"/>
                                  <w:marRight w:val="0"/>
                                  <w:marTop w:val="0"/>
                                  <w:marBottom w:val="0"/>
                                  <w:divBdr>
                                    <w:top w:val="none" w:sz="0" w:space="0" w:color="auto"/>
                                    <w:left w:val="none" w:sz="0" w:space="0" w:color="auto"/>
                                    <w:bottom w:val="none" w:sz="0" w:space="0" w:color="auto"/>
                                    <w:right w:val="none" w:sz="0" w:space="0" w:color="auto"/>
                                  </w:divBdr>
                                  <w:divsChild>
                                    <w:div w:id="268511495">
                                      <w:marLeft w:val="0"/>
                                      <w:marRight w:val="0"/>
                                      <w:marTop w:val="0"/>
                                      <w:marBottom w:val="0"/>
                                      <w:divBdr>
                                        <w:top w:val="none" w:sz="0" w:space="0" w:color="auto"/>
                                        <w:left w:val="none" w:sz="0" w:space="0" w:color="auto"/>
                                        <w:bottom w:val="none" w:sz="0" w:space="0" w:color="auto"/>
                                        <w:right w:val="none" w:sz="0" w:space="0" w:color="auto"/>
                                      </w:divBdr>
                                      <w:divsChild>
                                        <w:div w:id="875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95660">
                  <w:marLeft w:val="0"/>
                  <w:marRight w:val="0"/>
                  <w:marTop w:val="0"/>
                  <w:marBottom w:val="0"/>
                  <w:divBdr>
                    <w:top w:val="none" w:sz="0" w:space="0" w:color="auto"/>
                    <w:left w:val="none" w:sz="0" w:space="0" w:color="auto"/>
                    <w:bottom w:val="none" w:sz="0" w:space="0" w:color="auto"/>
                    <w:right w:val="none" w:sz="0" w:space="0" w:color="auto"/>
                  </w:divBdr>
                  <w:divsChild>
                    <w:div w:id="1387533691">
                      <w:marLeft w:val="0"/>
                      <w:marRight w:val="0"/>
                      <w:marTop w:val="0"/>
                      <w:marBottom w:val="0"/>
                      <w:divBdr>
                        <w:top w:val="none" w:sz="0" w:space="0" w:color="auto"/>
                        <w:left w:val="none" w:sz="0" w:space="0" w:color="auto"/>
                        <w:bottom w:val="none" w:sz="0" w:space="0" w:color="auto"/>
                        <w:right w:val="none" w:sz="0" w:space="0" w:color="auto"/>
                      </w:divBdr>
                      <w:divsChild>
                        <w:div w:id="1163858374">
                          <w:marLeft w:val="0"/>
                          <w:marRight w:val="0"/>
                          <w:marTop w:val="0"/>
                          <w:marBottom w:val="0"/>
                          <w:divBdr>
                            <w:top w:val="none" w:sz="0" w:space="0" w:color="auto"/>
                            <w:left w:val="none" w:sz="0" w:space="0" w:color="auto"/>
                            <w:bottom w:val="none" w:sz="0" w:space="0" w:color="auto"/>
                            <w:right w:val="none" w:sz="0" w:space="0" w:color="auto"/>
                          </w:divBdr>
                        </w:div>
                        <w:div w:id="592662887">
                          <w:marLeft w:val="0"/>
                          <w:marRight w:val="0"/>
                          <w:marTop w:val="0"/>
                          <w:marBottom w:val="0"/>
                          <w:divBdr>
                            <w:top w:val="none" w:sz="0" w:space="0" w:color="auto"/>
                            <w:left w:val="none" w:sz="0" w:space="0" w:color="auto"/>
                            <w:bottom w:val="none" w:sz="0" w:space="0" w:color="auto"/>
                            <w:right w:val="none" w:sz="0" w:space="0" w:color="auto"/>
                          </w:divBdr>
                          <w:divsChild>
                            <w:div w:id="1873834413">
                              <w:marLeft w:val="0"/>
                              <w:marRight w:val="0"/>
                              <w:marTop w:val="0"/>
                              <w:marBottom w:val="480"/>
                              <w:divBdr>
                                <w:top w:val="none" w:sz="0" w:space="0" w:color="auto"/>
                                <w:left w:val="none" w:sz="0" w:space="0" w:color="auto"/>
                                <w:bottom w:val="none" w:sz="0" w:space="0" w:color="auto"/>
                                <w:right w:val="none" w:sz="0" w:space="0" w:color="auto"/>
                              </w:divBdr>
                            </w:div>
                          </w:divsChild>
                        </w:div>
                        <w:div w:id="1811021976">
                          <w:marLeft w:val="0"/>
                          <w:marRight w:val="0"/>
                          <w:marTop w:val="0"/>
                          <w:marBottom w:val="0"/>
                          <w:divBdr>
                            <w:top w:val="none" w:sz="0" w:space="0" w:color="auto"/>
                            <w:left w:val="none" w:sz="0" w:space="0" w:color="auto"/>
                            <w:bottom w:val="none" w:sz="0" w:space="0" w:color="auto"/>
                            <w:right w:val="none" w:sz="0" w:space="0" w:color="auto"/>
                          </w:divBdr>
                          <w:divsChild>
                            <w:div w:id="1894003138">
                              <w:marLeft w:val="0"/>
                              <w:marRight w:val="0"/>
                              <w:marTop w:val="0"/>
                              <w:marBottom w:val="480"/>
                              <w:divBdr>
                                <w:top w:val="none" w:sz="0" w:space="0" w:color="auto"/>
                                <w:left w:val="none" w:sz="0" w:space="0" w:color="auto"/>
                                <w:bottom w:val="none" w:sz="0" w:space="0" w:color="auto"/>
                                <w:right w:val="none" w:sz="0" w:space="0" w:color="auto"/>
                              </w:divBdr>
                            </w:div>
                          </w:divsChild>
                        </w:div>
                        <w:div w:id="1439064102">
                          <w:marLeft w:val="0"/>
                          <w:marRight w:val="0"/>
                          <w:marTop w:val="0"/>
                          <w:marBottom w:val="0"/>
                          <w:divBdr>
                            <w:top w:val="none" w:sz="0" w:space="0" w:color="auto"/>
                            <w:left w:val="none" w:sz="0" w:space="0" w:color="auto"/>
                            <w:bottom w:val="none" w:sz="0" w:space="0" w:color="auto"/>
                            <w:right w:val="none" w:sz="0" w:space="0" w:color="auto"/>
                          </w:divBdr>
                          <w:divsChild>
                            <w:div w:id="1597518503">
                              <w:marLeft w:val="0"/>
                              <w:marRight w:val="0"/>
                              <w:marTop w:val="0"/>
                              <w:marBottom w:val="480"/>
                              <w:divBdr>
                                <w:top w:val="none" w:sz="0" w:space="0" w:color="auto"/>
                                <w:left w:val="none" w:sz="0" w:space="0" w:color="auto"/>
                                <w:bottom w:val="none" w:sz="0" w:space="0" w:color="auto"/>
                                <w:right w:val="none" w:sz="0" w:space="0" w:color="auto"/>
                              </w:divBdr>
                              <w:divsChild>
                                <w:div w:id="13305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2686">
                          <w:marLeft w:val="0"/>
                          <w:marRight w:val="0"/>
                          <w:marTop w:val="0"/>
                          <w:marBottom w:val="0"/>
                          <w:divBdr>
                            <w:top w:val="none" w:sz="0" w:space="0" w:color="auto"/>
                            <w:left w:val="none" w:sz="0" w:space="0" w:color="auto"/>
                            <w:bottom w:val="none" w:sz="0" w:space="0" w:color="auto"/>
                            <w:right w:val="none" w:sz="0" w:space="0" w:color="auto"/>
                          </w:divBdr>
                          <w:divsChild>
                            <w:div w:id="912665646">
                              <w:marLeft w:val="0"/>
                              <w:marRight w:val="0"/>
                              <w:marTop w:val="0"/>
                              <w:marBottom w:val="480"/>
                              <w:divBdr>
                                <w:top w:val="none" w:sz="0" w:space="0" w:color="auto"/>
                                <w:left w:val="none" w:sz="0" w:space="0" w:color="auto"/>
                                <w:bottom w:val="none" w:sz="0" w:space="0" w:color="auto"/>
                                <w:right w:val="none" w:sz="0" w:space="0" w:color="auto"/>
                              </w:divBdr>
                            </w:div>
                          </w:divsChild>
                        </w:div>
                        <w:div w:id="2042124467">
                          <w:marLeft w:val="0"/>
                          <w:marRight w:val="0"/>
                          <w:marTop w:val="0"/>
                          <w:marBottom w:val="0"/>
                          <w:divBdr>
                            <w:top w:val="none" w:sz="0" w:space="0" w:color="auto"/>
                            <w:left w:val="none" w:sz="0" w:space="0" w:color="auto"/>
                            <w:bottom w:val="none" w:sz="0" w:space="0" w:color="auto"/>
                            <w:right w:val="none" w:sz="0" w:space="0" w:color="auto"/>
                          </w:divBdr>
                          <w:divsChild>
                            <w:div w:id="1248733163">
                              <w:marLeft w:val="0"/>
                              <w:marRight w:val="0"/>
                              <w:marTop w:val="0"/>
                              <w:marBottom w:val="480"/>
                              <w:divBdr>
                                <w:top w:val="none" w:sz="0" w:space="0" w:color="auto"/>
                                <w:left w:val="none" w:sz="0" w:space="0" w:color="auto"/>
                                <w:bottom w:val="none" w:sz="0" w:space="0" w:color="auto"/>
                                <w:right w:val="none" w:sz="0" w:space="0" w:color="auto"/>
                              </w:divBdr>
                              <w:divsChild>
                                <w:div w:id="1452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376">
                          <w:marLeft w:val="0"/>
                          <w:marRight w:val="0"/>
                          <w:marTop w:val="0"/>
                          <w:marBottom w:val="0"/>
                          <w:divBdr>
                            <w:top w:val="none" w:sz="0" w:space="0" w:color="auto"/>
                            <w:left w:val="none" w:sz="0" w:space="0" w:color="auto"/>
                            <w:bottom w:val="none" w:sz="0" w:space="0" w:color="auto"/>
                            <w:right w:val="none" w:sz="0" w:space="0" w:color="auto"/>
                          </w:divBdr>
                          <w:divsChild>
                            <w:div w:id="1671174323">
                              <w:marLeft w:val="0"/>
                              <w:marRight w:val="0"/>
                              <w:marTop w:val="0"/>
                              <w:marBottom w:val="480"/>
                              <w:divBdr>
                                <w:top w:val="none" w:sz="0" w:space="0" w:color="auto"/>
                                <w:left w:val="none" w:sz="0" w:space="0" w:color="auto"/>
                                <w:bottom w:val="none" w:sz="0" w:space="0" w:color="auto"/>
                                <w:right w:val="none" w:sz="0" w:space="0" w:color="auto"/>
                              </w:divBdr>
                            </w:div>
                          </w:divsChild>
                        </w:div>
                        <w:div w:id="1998147607">
                          <w:marLeft w:val="0"/>
                          <w:marRight w:val="0"/>
                          <w:marTop w:val="0"/>
                          <w:marBottom w:val="0"/>
                          <w:divBdr>
                            <w:top w:val="none" w:sz="0" w:space="0" w:color="auto"/>
                            <w:left w:val="none" w:sz="0" w:space="0" w:color="auto"/>
                            <w:bottom w:val="none" w:sz="0" w:space="0" w:color="auto"/>
                            <w:right w:val="none" w:sz="0" w:space="0" w:color="auto"/>
                          </w:divBdr>
                          <w:divsChild>
                            <w:div w:id="827594800">
                              <w:marLeft w:val="0"/>
                              <w:marRight w:val="0"/>
                              <w:marTop w:val="0"/>
                              <w:marBottom w:val="480"/>
                              <w:divBdr>
                                <w:top w:val="none" w:sz="0" w:space="0" w:color="auto"/>
                                <w:left w:val="none" w:sz="0" w:space="0" w:color="auto"/>
                                <w:bottom w:val="none" w:sz="0" w:space="0" w:color="auto"/>
                                <w:right w:val="none" w:sz="0" w:space="0" w:color="auto"/>
                              </w:divBdr>
                            </w:div>
                          </w:divsChild>
                        </w:div>
                        <w:div w:id="533734830">
                          <w:marLeft w:val="0"/>
                          <w:marRight w:val="0"/>
                          <w:marTop w:val="0"/>
                          <w:marBottom w:val="0"/>
                          <w:divBdr>
                            <w:top w:val="none" w:sz="0" w:space="0" w:color="auto"/>
                            <w:left w:val="none" w:sz="0" w:space="0" w:color="auto"/>
                            <w:bottom w:val="none" w:sz="0" w:space="0" w:color="auto"/>
                            <w:right w:val="none" w:sz="0" w:space="0" w:color="auto"/>
                          </w:divBdr>
                          <w:divsChild>
                            <w:div w:id="443312473">
                              <w:marLeft w:val="0"/>
                              <w:marRight w:val="0"/>
                              <w:marTop w:val="0"/>
                              <w:marBottom w:val="480"/>
                              <w:divBdr>
                                <w:top w:val="none" w:sz="0" w:space="0" w:color="auto"/>
                                <w:left w:val="none" w:sz="0" w:space="0" w:color="auto"/>
                                <w:bottom w:val="none" w:sz="0" w:space="0" w:color="auto"/>
                                <w:right w:val="none" w:sz="0" w:space="0" w:color="auto"/>
                              </w:divBdr>
                            </w:div>
                          </w:divsChild>
                        </w:div>
                        <w:div w:id="586691408">
                          <w:marLeft w:val="0"/>
                          <w:marRight w:val="0"/>
                          <w:marTop w:val="0"/>
                          <w:marBottom w:val="0"/>
                          <w:divBdr>
                            <w:top w:val="none" w:sz="0" w:space="0" w:color="auto"/>
                            <w:left w:val="none" w:sz="0" w:space="0" w:color="auto"/>
                            <w:bottom w:val="none" w:sz="0" w:space="0" w:color="auto"/>
                            <w:right w:val="none" w:sz="0" w:space="0" w:color="auto"/>
                          </w:divBdr>
                          <w:divsChild>
                            <w:div w:id="494151010">
                              <w:marLeft w:val="0"/>
                              <w:marRight w:val="0"/>
                              <w:marTop w:val="0"/>
                              <w:marBottom w:val="480"/>
                              <w:divBdr>
                                <w:top w:val="none" w:sz="0" w:space="0" w:color="auto"/>
                                <w:left w:val="none" w:sz="0" w:space="0" w:color="auto"/>
                                <w:bottom w:val="none" w:sz="0" w:space="0" w:color="auto"/>
                                <w:right w:val="none" w:sz="0" w:space="0" w:color="auto"/>
                              </w:divBdr>
                              <w:divsChild>
                                <w:div w:id="2332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740">
                          <w:marLeft w:val="0"/>
                          <w:marRight w:val="0"/>
                          <w:marTop w:val="0"/>
                          <w:marBottom w:val="0"/>
                          <w:divBdr>
                            <w:top w:val="none" w:sz="0" w:space="0" w:color="auto"/>
                            <w:left w:val="none" w:sz="0" w:space="0" w:color="auto"/>
                            <w:bottom w:val="none" w:sz="0" w:space="0" w:color="auto"/>
                            <w:right w:val="none" w:sz="0" w:space="0" w:color="auto"/>
                          </w:divBdr>
                          <w:divsChild>
                            <w:div w:id="695690972">
                              <w:marLeft w:val="0"/>
                              <w:marRight w:val="0"/>
                              <w:marTop w:val="0"/>
                              <w:marBottom w:val="480"/>
                              <w:divBdr>
                                <w:top w:val="none" w:sz="0" w:space="0" w:color="auto"/>
                                <w:left w:val="none" w:sz="0" w:space="0" w:color="auto"/>
                                <w:bottom w:val="none" w:sz="0" w:space="0" w:color="auto"/>
                                <w:right w:val="none" w:sz="0" w:space="0" w:color="auto"/>
                              </w:divBdr>
                            </w:div>
                          </w:divsChild>
                        </w:div>
                        <w:div w:id="927546624">
                          <w:marLeft w:val="0"/>
                          <w:marRight w:val="0"/>
                          <w:marTop w:val="0"/>
                          <w:marBottom w:val="0"/>
                          <w:divBdr>
                            <w:top w:val="none" w:sz="0" w:space="0" w:color="auto"/>
                            <w:left w:val="none" w:sz="0" w:space="0" w:color="auto"/>
                            <w:bottom w:val="none" w:sz="0" w:space="0" w:color="auto"/>
                            <w:right w:val="none" w:sz="0" w:space="0" w:color="auto"/>
                          </w:divBdr>
                          <w:divsChild>
                            <w:div w:id="240413511">
                              <w:marLeft w:val="0"/>
                              <w:marRight w:val="0"/>
                              <w:marTop w:val="0"/>
                              <w:marBottom w:val="480"/>
                              <w:divBdr>
                                <w:top w:val="none" w:sz="0" w:space="0" w:color="auto"/>
                                <w:left w:val="none" w:sz="0" w:space="0" w:color="auto"/>
                                <w:bottom w:val="none" w:sz="0" w:space="0" w:color="auto"/>
                                <w:right w:val="none" w:sz="0" w:space="0" w:color="auto"/>
                              </w:divBdr>
                              <w:divsChild>
                                <w:div w:id="1375236057">
                                  <w:marLeft w:val="0"/>
                                  <w:marRight w:val="0"/>
                                  <w:marTop w:val="0"/>
                                  <w:marBottom w:val="0"/>
                                  <w:divBdr>
                                    <w:top w:val="none" w:sz="0" w:space="0" w:color="auto"/>
                                    <w:left w:val="none" w:sz="0" w:space="0" w:color="auto"/>
                                    <w:bottom w:val="none" w:sz="0" w:space="0" w:color="auto"/>
                                    <w:right w:val="none" w:sz="0" w:space="0" w:color="auto"/>
                                  </w:divBdr>
                                  <w:divsChild>
                                    <w:div w:id="1195776821">
                                      <w:marLeft w:val="0"/>
                                      <w:marRight w:val="0"/>
                                      <w:marTop w:val="0"/>
                                      <w:marBottom w:val="0"/>
                                      <w:divBdr>
                                        <w:top w:val="none" w:sz="0" w:space="0" w:color="auto"/>
                                        <w:left w:val="none" w:sz="0" w:space="0" w:color="auto"/>
                                        <w:bottom w:val="none" w:sz="0" w:space="0" w:color="auto"/>
                                        <w:right w:val="none" w:sz="0" w:space="0" w:color="auto"/>
                                      </w:divBdr>
                                      <w:divsChild>
                                        <w:div w:id="1188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77704">
                  <w:marLeft w:val="0"/>
                  <w:marRight w:val="0"/>
                  <w:marTop w:val="0"/>
                  <w:marBottom w:val="0"/>
                  <w:divBdr>
                    <w:top w:val="none" w:sz="0" w:space="0" w:color="auto"/>
                    <w:left w:val="none" w:sz="0" w:space="0" w:color="auto"/>
                    <w:bottom w:val="none" w:sz="0" w:space="0" w:color="auto"/>
                    <w:right w:val="none" w:sz="0" w:space="0" w:color="auto"/>
                  </w:divBdr>
                  <w:divsChild>
                    <w:div w:id="1342007576">
                      <w:marLeft w:val="0"/>
                      <w:marRight w:val="0"/>
                      <w:marTop w:val="0"/>
                      <w:marBottom w:val="0"/>
                      <w:divBdr>
                        <w:top w:val="none" w:sz="0" w:space="0" w:color="auto"/>
                        <w:left w:val="none" w:sz="0" w:space="0" w:color="auto"/>
                        <w:bottom w:val="none" w:sz="0" w:space="0" w:color="auto"/>
                        <w:right w:val="none" w:sz="0" w:space="0" w:color="auto"/>
                      </w:divBdr>
                      <w:divsChild>
                        <w:div w:id="1052654647">
                          <w:marLeft w:val="0"/>
                          <w:marRight w:val="0"/>
                          <w:marTop w:val="0"/>
                          <w:marBottom w:val="0"/>
                          <w:divBdr>
                            <w:top w:val="none" w:sz="0" w:space="0" w:color="auto"/>
                            <w:left w:val="none" w:sz="0" w:space="0" w:color="auto"/>
                            <w:bottom w:val="none" w:sz="0" w:space="0" w:color="auto"/>
                            <w:right w:val="none" w:sz="0" w:space="0" w:color="auto"/>
                          </w:divBdr>
                        </w:div>
                        <w:div w:id="1916546565">
                          <w:marLeft w:val="0"/>
                          <w:marRight w:val="0"/>
                          <w:marTop w:val="0"/>
                          <w:marBottom w:val="0"/>
                          <w:divBdr>
                            <w:top w:val="none" w:sz="0" w:space="0" w:color="auto"/>
                            <w:left w:val="none" w:sz="0" w:space="0" w:color="auto"/>
                            <w:bottom w:val="none" w:sz="0" w:space="0" w:color="auto"/>
                            <w:right w:val="none" w:sz="0" w:space="0" w:color="auto"/>
                          </w:divBdr>
                          <w:divsChild>
                            <w:div w:id="378168954">
                              <w:marLeft w:val="0"/>
                              <w:marRight w:val="0"/>
                              <w:marTop w:val="0"/>
                              <w:marBottom w:val="480"/>
                              <w:divBdr>
                                <w:top w:val="none" w:sz="0" w:space="0" w:color="auto"/>
                                <w:left w:val="none" w:sz="0" w:space="0" w:color="auto"/>
                                <w:bottom w:val="none" w:sz="0" w:space="0" w:color="auto"/>
                                <w:right w:val="none" w:sz="0" w:space="0" w:color="auto"/>
                              </w:divBdr>
                            </w:div>
                          </w:divsChild>
                        </w:div>
                        <w:div w:id="1578785403">
                          <w:marLeft w:val="0"/>
                          <w:marRight w:val="0"/>
                          <w:marTop w:val="0"/>
                          <w:marBottom w:val="0"/>
                          <w:divBdr>
                            <w:top w:val="none" w:sz="0" w:space="0" w:color="auto"/>
                            <w:left w:val="none" w:sz="0" w:space="0" w:color="auto"/>
                            <w:bottom w:val="none" w:sz="0" w:space="0" w:color="auto"/>
                            <w:right w:val="none" w:sz="0" w:space="0" w:color="auto"/>
                          </w:divBdr>
                          <w:divsChild>
                            <w:div w:id="5085643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15335">
      <w:bodyDiv w:val="1"/>
      <w:marLeft w:val="0"/>
      <w:marRight w:val="0"/>
      <w:marTop w:val="0"/>
      <w:marBottom w:val="0"/>
      <w:divBdr>
        <w:top w:val="none" w:sz="0" w:space="0" w:color="auto"/>
        <w:left w:val="none" w:sz="0" w:space="0" w:color="auto"/>
        <w:bottom w:val="none" w:sz="0" w:space="0" w:color="auto"/>
        <w:right w:val="none" w:sz="0" w:space="0" w:color="auto"/>
      </w:divBdr>
      <w:divsChild>
        <w:div w:id="1680279865">
          <w:marLeft w:val="0"/>
          <w:marRight w:val="0"/>
          <w:marTop w:val="0"/>
          <w:marBottom w:val="330"/>
          <w:divBdr>
            <w:top w:val="none" w:sz="0" w:space="0" w:color="auto"/>
            <w:left w:val="none" w:sz="0" w:space="0" w:color="auto"/>
            <w:bottom w:val="none" w:sz="0" w:space="0" w:color="auto"/>
            <w:right w:val="none" w:sz="0" w:space="0" w:color="auto"/>
          </w:divBdr>
        </w:div>
        <w:div w:id="1558972377">
          <w:marLeft w:val="-225"/>
          <w:marRight w:val="-225"/>
          <w:marTop w:val="0"/>
          <w:marBottom w:val="0"/>
          <w:divBdr>
            <w:top w:val="none" w:sz="0" w:space="0" w:color="auto"/>
            <w:left w:val="none" w:sz="0" w:space="0" w:color="auto"/>
            <w:bottom w:val="none" w:sz="0" w:space="0" w:color="auto"/>
            <w:right w:val="none" w:sz="0" w:space="0" w:color="auto"/>
          </w:divBdr>
          <w:divsChild>
            <w:div w:id="347296684">
              <w:marLeft w:val="0"/>
              <w:marRight w:val="0"/>
              <w:marTop w:val="0"/>
              <w:marBottom w:val="0"/>
              <w:divBdr>
                <w:top w:val="none" w:sz="0" w:space="0" w:color="auto"/>
                <w:left w:val="none" w:sz="0" w:space="0" w:color="auto"/>
                <w:bottom w:val="none" w:sz="0" w:space="0" w:color="auto"/>
                <w:right w:val="none" w:sz="0" w:space="0" w:color="auto"/>
              </w:divBdr>
              <w:divsChild>
                <w:div w:id="35741022">
                  <w:marLeft w:val="0"/>
                  <w:marRight w:val="0"/>
                  <w:marTop w:val="0"/>
                  <w:marBottom w:val="0"/>
                  <w:divBdr>
                    <w:top w:val="none" w:sz="0" w:space="0" w:color="auto"/>
                    <w:left w:val="none" w:sz="0" w:space="0" w:color="auto"/>
                    <w:bottom w:val="none" w:sz="0" w:space="0" w:color="auto"/>
                    <w:right w:val="none" w:sz="0" w:space="0" w:color="auto"/>
                  </w:divBdr>
                </w:div>
                <w:div w:id="140584599">
                  <w:marLeft w:val="0"/>
                  <w:marRight w:val="0"/>
                  <w:marTop w:val="0"/>
                  <w:marBottom w:val="0"/>
                  <w:divBdr>
                    <w:top w:val="none" w:sz="0" w:space="0" w:color="auto"/>
                    <w:left w:val="none" w:sz="0" w:space="0" w:color="auto"/>
                    <w:bottom w:val="none" w:sz="0" w:space="0" w:color="auto"/>
                    <w:right w:val="none" w:sz="0" w:space="0" w:color="auto"/>
                  </w:divBdr>
                </w:div>
              </w:divsChild>
            </w:div>
            <w:div w:id="1893543044">
              <w:marLeft w:val="0"/>
              <w:marRight w:val="0"/>
              <w:marTop w:val="0"/>
              <w:marBottom w:val="0"/>
              <w:divBdr>
                <w:top w:val="none" w:sz="0" w:space="0" w:color="auto"/>
                <w:left w:val="none" w:sz="0" w:space="0" w:color="auto"/>
                <w:bottom w:val="none" w:sz="0" w:space="0" w:color="auto"/>
                <w:right w:val="none" w:sz="0" w:space="0" w:color="auto"/>
              </w:divBdr>
              <w:divsChild>
                <w:div w:id="256714332">
                  <w:marLeft w:val="0"/>
                  <w:marRight w:val="0"/>
                  <w:marTop w:val="0"/>
                  <w:marBottom w:val="0"/>
                  <w:divBdr>
                    <w:top w:val="none" w:sz="0" w:space="0" w:color="auto"/>
                    <w:left w:val="none" w:sz="0" w:space="0" w:color="auto"/>
                    <w:bottom w:val="none" w:sz="0" w:space="0" w:color="auto"/>
                    <w:right w:val="none" w:sz="0" w:space="0" w:color="auto"/>
                  </w:divBdr>
                </w:div>
                <w:div w:id="10359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0841">
          <w:marLeft w:val="0"/>
          <w:marRight w:val="0"/>
          <w:marTop w:val="0"/>
          <w:marBottom w:val="330"/>
          <w:divBdr>
            <w:top w:val="none" w:sz="0" w:space="0" w:color="auto"/>
            <w:left w:val="none" w:sz="0" w:space="0" w:color="auto"/>
            <w:bottom w:val="none" w:sz="0" w:space="0" w:color="auto"/>
            <w:right w:val="none" w:sz="0" w:space="0" w:color="auto"/>
          </w:divBdr>
        </w:div>
        <w:div w:id="905460461">
          <w:marLeft w:val="0"/>
          <w:marRight w:val="0"/>
          <w:marTop w:val="0"/>
          <w:marBottom w:val="0"/>
          <w:divBdr>
            <w:top w:val="none" w:sz="0" w:space="0" w:color="auto"/>
            <w:left w:val="none" w:sz="0" w:space="0" w:color="auto"/>
            <w:bottom w:val="none" w:sz="0" w:space="0" w:color="auto"/>
            <w:right w:val="none" w:sz="0" w:space="0" w:color="auto"/>
          </w:divBdr>
        </w:div>
        <w:div w:id="347564243">
          <w:marLeft w:val="-225"/>
          <w:marRight w:val="-225"/>
          <w:marTop w:val="0"/>
          <w:marBottom w:val="0"/>
          <w:divBdr>
            <w:top w:val="none" w:sz="0" w:space="0" w:color="auto"/>
            <w:left w:val="none" w:sz="0" w:space="0" w:color="auto"/>
            <w:bottom w:val="none" w:sz="0" w:space="0" w:color="auto"/>
            <w:right w:val="none" w:sz="0" w:space="0" w:color="auto"/>
          </w:divBdr>
          <w:divsChild>
            <w:div w:id="1591503264">
              <w:marLeft w:val="0"/>
              <w:marRight w:val="0"/>
              <w:marTop w:val="0"/>
              <w:marBottom w:val="0"/>
              <w:divBdr>
                <w:top w:val="none" w:sz="0" w:space="0" w:color="auto"/>
                <w:left w:val="none" w:sz="0" w:space="0" w:color="auto"/>
                <w:bottom w:val="none" w:sz="0" w:space="0" w:color="auto"/>
                <w:right w:val="none" w:sz="0" w:space="0" w:color="auto"/>
              </w:divBdr>
              <w:divsChild>
                <w:div w:id="1856655251">
                  <w:marLeft w:val="0"/>
                  <w:marRight w:val="300"/>
                  <w:marTop w:val="75"/>
                  <w:marBottom w:val="300"/>
                  <w:divBdr>
                    <w:top w:val="none" w:sz="0" w:space="0" w:color="auto"/>
                    <w:left w:val="none" w:sz="0" w:space="0" w:color="auto"/>
                    <w:bottom w:val="none" w:sz="0" w:space="0" w:color="auto"/>
                    <w:right w:val="none" w:sz="0" w:space="0" w:color="auto"/>
                  </w:divBdr>
                </w:div>
              </w:divsChild>
            </w:div>
            <w:div w:id="227496129">
              <w:marLeft w:val="0"/>
              <w:marRight w:val="0"/>
              <w:marTop w:val="0"/>
              <w:marBottom w:val="0"/>
              <w:divBdr>
                <w:top w:val="none" w:sz="0" w:space="0" w:color="auto"/>
                <w:left w:val="none" w:sz="0" w:space="0" w:color="auto"/>
                <w:bottom w:val="none" w:sz="0" w:space="0" w:color="auto"/>
                <w:right w:val="none" w:sz="0" w:space="0" w:color="auto"/>
              </w:divBdr>
              <w:divsChild>
                <w:div w:id="1122260455">
                  <w:marLeft w:val="0"/>
                  <w:marRight w:val="300"/>
                  <w:marTop w:val="75"/>
                  <w:marBottom w:val="300"/>
                  <w:divBdr>
                    <w:top w:val="none" w:sz="0" w:space="0" w:color="auto"/>
                    <w:left w:val="none" w:sz="0" w:space="0" w:color="auto"/>
                    <w:bottom w:val="none" w:sz="0" w:space="0" w:color="auto"/>
                    <w:right w:val="none" w:sz="0" w:space="0" w:color="auto"/>
                  </w:divBdr>
                </w:div>
              </w:divsChild>
            </w:div>
          </w:divsChild>
        </w:div>
        <w:div w:id="624888868">
          <w:marLeft w:val="-225"/>
          <w:marRight w:val="-225"/>
          <w:marTop w:val="0"/>
          <w:marBottom w:val="0"/>
          <w:divBdr>
            <w:top w:val="none" w:sz="0" w:space="0" w:color="auto"/>
            <w:left w:val="none" w:sz="0" w:space="0" w:color="auto"/>
            <w:bottom w:val="none" w:sz="0" w:space="0" w:color="auto"/>
            <w:right w:val="none" w:sz="0" w:space="0" w:color="auto"/>
          </w:divBdr>
          <w:divsChild>
            <w:div w:id="1772311736">
              <w:marLeft w:val="0"/>
              <w:marRight w:val="0"/>
              <w:marTop w:val="0"/>
              <w:marBottom w:val="0"/>
              <w:divBdr>
                <w:top w:val="none" w:sz="0" w:space="0" w:color="auto"/>
                <w:left w:val="none" w:sz="0" w:space="0" w:color="auto"/>
                <w:bottom w:val="none" w:sz="0" w:space="0" w:color="auto"/>
                <w:right w:val="none" w:sz="0" w:space="0" w:color="auto"/>
              </w:divBdr>
              <w:divsChild>
                <w:div w:id="507333179">
                  <w:marLeft w:val="0"/>
                  <w:marRight w:val="300"/>
                  <w:marTop w:val="75"/>
                  <w:marBottom w:val="300"/>
                  <w:divBdr>
                    <w:top w:val="none" w:sz="0" w:space="0" w:color="auto"/>
                    <w:left w:val="none" w:sz="0" w:space="0" w:color="auto"/>
                    <w:bottom w:val="none" w:sz="0" w:space="0" w:color="auto"/>
                    <w:right w:val="none" w:sz="0" w:space="0" w:color="auto"/>
                  </w:divBdr>
                </w:div>
              </w:divsChild>
            </w:div>
            <w:div w:id="937100973">
              <w:marLeft w:val="0"/>
              <w:marRight w:val="0"/>
              <w:marTop w:val="0"/>
              <w:marBottom w:val="0"/>
              <w:divBdr>
                <w:top w:val="none" w:sz="0" w:space="0" w:color="auto"/>
                <w:left w:val="none" w:sz="0" w:space="0" w:color="auto"/>
                <w:bottom w:val="none" w:sz="0" w:space="0" w:color="auto"/>
                <w:right w:val="none" w:sz="0" w:space="0" w:color="auto"/>
              </w:divBdr>
              <w:divsChild>
                <w:div w:id="1045059992">
                  <w:marLeft w:val="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yjus.com/" TargetMode="External"/><Relationship Id="rId13" Type="http://schemas.openxmlformats.org/officeDocument/2006/relationships/hyperlink" Target="https://byjus.com/" TargetMode="External"/><Relationship Id="rId18" Type="http://schemas.openxmlformats.org/officeDocument/2006/relationships/hyperlink" Target="https://byjus.com/" TargetMode="External"/><Relationship Id="rId26" Type="http://schemas.openxmlformats.org/officeDocument/2006/relationships/hyperlink" Target="https://byjus.com/physics/derivation-of-kinetic-energy/" TargetMode="External"/><Relationship Id="rId39"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byjus.com/" TargetMode="External"/><Relationship Id="rId34" Type="http://schemas.openxmlformats.org/officeDocument/2006/relationships/hyperlink" Target="https://byjus.com/physics/law-of-conservation-of-energy/" TargetMode="External"/><Relationship Id="rId42" Type="http://schemas.openxmlformats.org/officeDocument/2006/relationships/fontTable" Target="fontTable.xml"/><Relationship Id="rId7" Type="http://schemas.openxmlformats.org/officeDocument/2006/relationships/hyperlink" Target="https://byjus.com/" TargetMode="External"/><Relationship Id="rId12" Type="http://schemas.openxmlformats.org/officeDocument/2006/relationships/hyperlink" Target="https://byjus.com/" TargetMode="External"/><Relationship Id="rId17" Type="http://schemas.openxmlformats.org/officeDocument/2006/relationships/hyperlink" Target="https://byjus.com/" TargetMode="External"/><Relationship Id="rId25" Type="http://schemas.openxmlformats.org/officeDocument/2006/relationships/hyperlink" Target="https://byjus.com/jee/faq-jee-work-energy-theorem/" TargetMode="External"/><Relationship Id="rId33" Type="http://schemas.openxmlformats.org/officeDocument/2006/relationships/image" Target="media/image4.png"/><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byjus.com/" TargetMode="External"/><Relationship Id="rId20" Type="http://schemas.openxmlformats.org/officeDocument/2006/relationships/hyperlink" Target="https://byjus.com/" TargetMode="External"/><Relationship Id="rId29" Type="http://schemas.openxmlformats.org/officeDocument/2006/relationships/image" Target="media/image3.jpe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byjus.com/" TargetMode="External"/><Relationship Id="rId11" Type="http://schemas.openxmlformats.org/officeDocument/2006/relationships/hyperlink" Target="https://byjus.com/" TargetMode="External"/><Relationship Id="rId24" Type="http://schemas.openxmlformats.org/officeDocument/2006/relationships/hyperlink" Target="https://byjus.com/physics/potential-energy/" TargetMode="External"/><Relationship Id="rId32" Type="http://schemas.openxmlformats.org/officeDocument/2006/relationships/hyperlink" Target="https://byjus.com/physics/kinetic-and-potential-energy-difference/" TargetMode="External"/><Relationship Id="rId37" Type="http://schemas.openxmlformats.org/officeDocument/2006/relationships/hyperlink" Target="https://byjus.com/physics/elastic-limit/" TargetMode="External"/><Relationship Id="rId40"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byjus.com/" TargetMode="External"/><Relationship Id="rId23" Type="http://schemas.openxmlformats.org/officeDocument/2006/relationships/hyperlink" Target="https://byjus.com/physics/scalars-and-vectors/" TargetMode="External"/><Relationship Id="rId28" Type="http://schemas.openxmlformats.org/officeDocument/2006/relationships/image" Target="media/image2.jpeg"/><Relationship Id="rId36" Type="http://schemas.openxmlformats.org/officeDocument/2006/relationships/hyperlink" Target="https://byjus.com/jee/gravitational-potential-energy/" TargetMode="External"/><Relationship Id="rId10" Type="http://schemas.openxmlformats.org/officeDocument/2006/relationships/hyperlink" Target="https://byjus.com/" TargetMode="External"/><Relationship Id="rId19" Type="http://schemas.openxmlformats.org/officeDocument/2006/relationships/hyperlink" Target="https://byjus.com/" TargetMode="External"/><Relationship Id="rId31" Type="http://schemas.openxmlformats.org/officeDocument/2006/relationships/hyperlink" Target="https://byjus.com/physics/kinetic-energy/" TargetMode="External"/><Relationship Id="rId4" Type="http://schemas.openxmlformats.org/officeDocument/2006/relationships/webSettings" Target="webSettings.xml"/><Relationship Id="rId9" Type="http://schemas.openxmlformats.org/officeDocument/2006/relationships/hyperlink" Target="https://byjus.com/" TargetMode="External"/><Relationship Id="rId14" Type="http://schemas.openxmlformats.org/officeDocument/2006/relationships/hyperlink" Target="https://byjus.com/" TargetMode="External"/><Relationship Id="rId22" Type="http://schemas.openxmlformats.org/officeDocument/2006/relationships/hyperlink" Target="https://byjus.com/" TargetMode="External"/><Relationship Id="rId27" Type="http://schemas.openxmlformats.org/officeDocument/2006/relationships/hyperlink" Target="https://byjus.com/physics/energy/" TargetMode="External"/><Relationship Id="rId30" Type="http://schemas.openxmlformats.org/officeDocument/2006/relationships/hyperlink" Target="https://byjus.com/physics/potential-energy-spring/" TargetMode="External"/><Relationship Id="rId35" Type="http://schemas.openxmlformats.org/officeDocument/2006/relationships/image" Target="media/image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kintu</dc:creator>
  <cp:lastModifiedBy>kintu</cp:lastModifiedBy>
  <cp:revision>1</cp:revision>
  <dcterms:created xsi:type="dcterms:W3CDTF">2023-01-10T16:44:00Z</dcterms:created>
  <dcterms:modified xsi:type="dcterms:W3CDTF">2023-01-10T19:42:00Z</dcterms:modified>
</cp:coreProperties>
</file>